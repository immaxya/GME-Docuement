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54707" w14:textId="73BC3FEB" w:rsidR="0017320E" w:rsidRPr="002A4EA6" w:rsidRDefault="00723D27" w:rsidP="00CB2281">
      <w:pPr>
        <w:pStyle w:val="a3"/>
        <w:spacing w:line="500" w:lineRule="exact"/>
        <w:jc w:val="center"/>
        <w:rPr>
          <w:rFonts w:ascii="맑은 고딕" w:eastAsia="맑은 고딕" w:hAnsi="맑은 고딕"/>
          <w:b/>
          <w:bCs/>
          <w:color w:val="auto"/>
          <w:sz w:val="30"/>
          <w:szCs w:val="30"/>
          <w:u w:val="single"/>
        </w:rPr>
      </w:pPr>
      <w:r>
        <w:rPr>
          <w:rFonts w:ascii="맑은 고딕" w:eastAsia="맑은 고딕" w:hAnsi="맑은 고딕"/>
          <w:b/>
          <w:bCs/>
          <w:color w:val="auto"/>
          <w:sz w:val="30"/>
          <w:szCs w:val="30"/>
          <w:u w:val="single"/>
          <w:lang w:eastAsia="ko-KR"/>
        </w:rPr>
        <w:t>GME</w:t>
      </w:r>
      <w:r w:rsidR="00FF4619">
        <w:rPr>
          <w:rFonts w:ascii="맑은 고딕" w:eastAsia="맑은 고딕" w:hAnsi="맑은 고딕" w:hint="eastAsia"/>
          <w:b/>
          <w:bCs/>
          <w:color w:val="auto"/>
          <w:sz w:val="30"/>
          <w:szCs w:val="30"/>
          <w:u w:val="single"/>
          <w:lang w:eastAsia="ko-KR"/>
        </w:rPr>
        <w:t xml:space="preserve"> </w:t>
      </w:r>
      <w:proofErr w:type="spellStart"/>
      <w:r w:rsidR="002A4EA6">
        <w:rPr>
          <w:rFonts w:ascii="맑은 고딕" w:eastAsia="맑은 고딕" w:hAnsi="맑은 고딕" w:hint="eastAsia"/>
          <w:b/>
          <w:bCs/>
          <w:color w:val="auto"/>
          <w:sz w:val="30"/>
          <w:szCs w:val="30"/>
          <w:u w:val="single"/>
        </w:rPr>
        <w:t>카드</w:t>
      </w:r>
      <w:proofErr w:type="spellEnd"/>
      <w:r w:rsidR="002A4EA6">
        <w:rPr>
          <w:rFonts w:ascii="맑은 고딕" w:eastAsia="맑은 고딕" w:hAnsi="맑은 고딕" w:hint="eastAsia"/>
          <w:b/>
          <w:bCs/>
          <w:color w:val="auto"/>
          <w:sz w:val="30"/>
          <w:szCs w:val="30"/>
          <w:u w:val="single"/>
        </w:rPr>
        <w:t xml:space="preserve"> </w:t>
      </w:r>
      <w:proofErr w:type="spellStart"/>
      <w:r w:rsidR="002A4EA6" w:rsidRPr="002A4EA6">
        <w:rPr>
          <w:rFonts w:ascii="맑은 고딕" w:eastAsia="맑은 고딕" w:hAnsi="맑은 고딕" w:hint="eastAsia"/>
          <w:b/>
          <w:bCs/>
          <w:color w:val="auto"/>
          <w:sz w:val="30"/>
          <w:szCs w:val="30"/>
          <w:u w:val="single"/>
        </w:rPr>
        <w:t>업무처리</w:t>
      </w:r>
      <w:proofErr w:type="spellEnd"/>
      <w:r w:rsidR="002A4EA6" w:rsidRPr="002A4EA6">
        <w:rPr>
          <w:rFonts w:ascii="맑은 고딕" w:eastAsia="맑은 고딕" w:hAnsi="맑은 고딕" w:hint="eastAsia"/>
          <w:b/>
          <w:bCs/>
          <w:color w:val="auto"/>
          <w:sz w:val="30"/>
          <w:szCs w:val="30"/>
          <w:u w:val="single"/>
        </w:rPr>
        <w:t xml:space="preserve"> </w:t>
      </w:r>
      <w:proofErr w:type="spellStart"/>
      <w:r w:rsidR="002A4EA6" w:rsidRPr="002A4EA6">
        <w:rPr>
          <w:rFonts w:ascii="맑은 고딕" w:eastAsia="맑은 고딕" w:hAnsi="맑은 고딕" w:hint="eastAsia"/>
          <w:b/>
          <w:bCs/>
          <w:color w:val="auto"/>
          <w:sz w:val="30"/>
          <w:szCs w:val="30"/>
          <w:u w:val="single"/>
        </w:rPr>
        <w:t>대행계약</w:t>
      </w:r>
      <w:proofErr w:type="spellEnd"/>
      <w:r w:rsidR="002A4EA6" w:rsidRPr="002A4EA6">
        <w:rPr>
          <w:rFonts w:ascii="맑은 고딕" w:eastAsia="맑은 고딕" w:hAnsi="맑은 고딕" w:hint="eastAsia"/>
          <w:b/>
          <w:bCs/>
          <w:color w:val="auto"/>
          <w:sz w:val="30"/>
          <w:szCs w:val="30"/>
          <w:u w:val="single"/>
        </w:rPr>
        <w:t xml:space="preserve"> </w:t>
      </w:r>
      <w:proofErr w:type="spellStart"/>
      <w:r w:rsidR="002A4EA6" w:rsidRPr="002A4EA6">
        <w:rPr>
          <w:rFonts w:ascii="맑은 고딕" w:eastAsia="맑은 고딕" w:hAnsi="맑은 고딕" w:hint="eastAsia"/>
          <w:b/>
          <w:bCs/>
          <w:color w:val="auto"/>
          <w:sz w:val="30"/>
          <w:szCs w:val="30"/>
          <w:u w:val="single"/>
        </w:rPr>
        <w:t>부속</w:t>
      </w:r>
      <w:r w:rsidR="00DC2D10">
        <w:rPr>
          <w:rFonts w:ascii="맑은 고딕" w:eastAsia="맑은 고딕" w:hAnsi="맑은 고딕" w:hint="eastAsia"/>
          <w:b/>
          <w:bCs/>
          <w:color w:val="auto"/>
          <w:sz w:val="30"/>
          <w:szCs w:val="30"/>
          <w:u w:val="single"/>
        </w:rPr>
        <w:t>협약서</w:t>
      </w:r>
      <w:proofErr w:type="spellEnd"/>
    </w:p>
    <w:p w14:paraId="7652B02E" w14:textId="77777777" w:rsidR="00CB2281" w:rsidRPr="007D3831" w:rsidRDefault="00CB2281" w:rsidP="00CB2281">
      <w:pPr>
        <w:pStyle w:val="a3"/>
        <w:spacing w:line="500" w:lineRule="exact"/>
        <w:rPr>
          <w:rFonts w:ascii="맑은 고딕" w:eastAsia="맑은 고딕" w:hAnsi="맑은 고딕"/>
          <w:color w:val="auto"/>
          <w:sz w:val="23"/>
        </w:rPr>
      </w:pPr>
    </w:p>
    <w:p w14:paraId="5D3DD057" w14:textId="20683211" w:rsidR="00C42F90" w:rsidRPr="00CB2281" w:rsidRDefault="007363D3" w:rsidP="00CB2281">
      <w:pPr>
        <w:pStyle w:val="a3"/>
        <w:spacing w:line="500" w:lineRule="exact"/>
        <w:rPr>
          <w:rFonts w:ascii="맑은 고딕" w:eastAsia="맑은 고딕" w:hAnsi="맑은 고딕"/>
          <w:color w:val="auto"/>
          <w:sz w:val="24"/>
          <w:szCs w:val="24"/>
        </w:rPr>
      </w:pPr>
      <w:r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 xml:space="preserve">주식회사 </w:t>
      </w:r>
      <w:proofErr w:type="spellStart"/>
      <w:r w:rsidR="00E01159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>글로벌머니익스프레스</w:t>
      </w:r>
      <w:proofErr w:type="spellEnd"/>
      <w:r w:rsidR="00E01159" w:rsidRPr="00CB2281">
        <w:rPr>
          <w:rFonts w:ascii="맑은 고딕" w:eastAsia="맑은 고딕" w:hAnsi="맑은 고딕"/>
          <w:color w:val="auto"/>
          <w:sz w:val="24"/>
          <w:szCs w:val="24"/>
        </w:rPr>
        <w:t xml:space="preserve"> </w:t>
      </w:r>
      <w:r w:rsidR="0036503A" w:rsidRPr="00CB2281">
        <w:rPr>
          <w:rFonts w:ascii="맑은 고딕" w:eastAsia="맑은 고딕" w:hAnsi="맑은 고딕"/>
          <w:color w:val="auto"/>
          <w:sz w:val="24"/>
          <w:szCs w:val="24"/>
        </w:rPr>
        <w:t>(</w:t>
      </w:r>
      <w:proofErr w:type="spellStart"/>
      <w:r w:rsidR="0036503A" w:rsidRPr="00CB2281">
        <w:rPr>
          <w:rFonts w:ascii="맑은 고딕" w:eastAsia="맑은 고딕" w:hAnsi="맑은 고딕" w:hint="eastAsia"/>
          <w:color w:val="auto"/>
          <w:sz w:val="24"/>
          <w:szCs w:val="24"/>
        </w:rPr>
        <w:t>이하</w:t>
      </w:r>
      <w:proofErr w:type="spellEnd"/>
      <w:r w:rsidR="00D23630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 xml:space="preserve"> </w:t>
      </w:r>
      <w:r w:rsidR="0036503A" w:rsidRPr="00CB2281">
        <w:rPr>
          <w:rFonts w:ascii="맑은 고딕" w:eastAsia="맑은 고딕" w:hAnsi="맑은 고딕"/>
          <w:color w:val="auto"/>
          <w:sz w:val="24"/>
          <w:szCs w:val="24"/>
        </w:rPr>
        <w:t>"</w:t>
      </w:r>
      <w:proofErr w:type="spellStart"/>
      <w:r w:rsidR="00E01159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>GME</w:t>
      </w:r>
      <w:r w:rsidR="0036503A" w:rsidRPr="00CB2281">
        <w:rPr>
          <w:rFonts w:ascii="맑은 고딕" w:eastAsia="맑은 고딕" w:hAnsi="맑은 고딕"/>
          <w:color w:val="auto"/>
          <w:sz w:val="24"/>
          <w:szCs w:val="24"/>
        </w:rPr>
        <w:t>"</w:t>
      </w:r>
      <w:r w:rsidR="0036503A" w:rsidRPr="00CB2281">
        <w:rPr>
          <w:rFonts w:ascii="맑은 고딕" w:eastAsia="맑은 고딕" w:hAnsi="맑은 고딕" w:hint="eastAsia"/>
          <w:color w:val="auto"/>
          <w:sz w:val="24"/>
          <w:szCs w:val="24"/>
        </w:rPr>
        <w:t>라</w:t>
      </w:r>
      <w:proofErr w:type="spellEnd"/>
      <w:r w:rsidR="0036503A" w:rsidRPr="00CB2281">
        <w:rPr>
          <w:rFonts w:ascii="맑은 고딕" w:eastAsia="맑은 고딕" w:hAnsi="맑은 고딕"/>
          <w:color w:val="auto"/>
          <w:sz w:val="24"/>
          <w:szCs w:val="24"/>
        </w:rPr>
        <w:t xml:space="preserve"> </w:t>
      </w:r>
      <w:proofErr w:type="spellStart"/>
      <w:r w:rsidR="0036503A" w:rsidRPr="00CB2281">
        <w:rPr>
          <w:rFonts w:ascii="맑은 고딕" w:eastAsia="맑은 고딕" w:hAnsi="맑은 고딕" w:hint="eastAsia"/>
          <w:color w:val="auto"/>
          <w:sz w:val="24"/>
          <w:szCs w:val="24"/>
        </w:rPr>
        <w:t>한다</w:t>
      </w:r>
      <w:proofErr w:type="spellEnd"/>
      <w:r w:rsidR="0036503A" w:rsidRPr="00CB2281">
        <w:rPr>
          <w:rFonts w:ascii="맑은 고딕" w:eastAsia="맑은 고딕" w:hAnsi="맑은 고딕"/>
          <w:color w:val="auto"/>
          <w:sz w:val="24"/>
          <w:szCs w:val="24"/>
        </w:rPr>
        <w:t>)</w:t>
      </w:r>
      <w:r w:rsidR="00F42905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>과</w:t>
      </w:r>
      <w:r w:rsidR="0036503A" w:rsidRPr="00CB2281">
        <w:rPr>
          <w:rFonts w:ascii="맑은 고딕" w:eastAsia="맑은 고딕" w:hAnsi="맑은 고딕"/>
          <w:color w:val="auto"/>
          <w:sz w:val="24"/>
          <w:szCs w:val="24"/>
        </w:rPr>
        <w:t xml:space="preserve"> </w:t>
      </w:r>
      <w:proofErr w:type="spellStart"/>
      <w:r w:rsidR="0036503A" w:rsidRPr="00CB2281">
        <w:rPr>
          <w:rFonts w:ascii="맑은 고딕" w:eastAsia="맑은 고딕" w:hAnsi="맑은 고딕" w:hint="eastAsia"/>
          <w:color w:val="auto"/>
          <w:sz w:val="24"/>
          <w:szCs w:val="24"/>
        </w:rPr>
        <w:t>비씨카드</w:t>
      </w:r>
      <w:proofErr w:type="spellEnd"/>
      <w:r w:rsidR="0036503A" w:rsidRPr="00CB2281">
        <w:rPr>
          <w:rFonts w:ascii="맑은 고딕" w:eastAsia="맑은 고딕" w:hAnsi="맑은 고딕" w:hint="eastAsia"/>
          <w:color w:val="auto"/>
          <w:sz w:val="24"/>
          <w:szCs w:val="24"/>
        </w:rPr>
        <w:t xml:space="preserve"> </w:t>
      </w:r>
      <w:proofErr w:type="spellStart"/>
      <w:r w:rsidR="0036503A" w:rsidRPr="00CB2281">
        <w:rPr>
          <w:rFonts w:ascii="맑은 고딕" w:eastAsia="맑은 고딕" w:hAnsi="맑은 고딕" w:hint="eastAsia"/>
          <w:color w:val="auto"/>
          <w:sz w:val="24"/>
          <w:szCs w:val="24"/>
        </w:rPr>
        <w:t>주식회사</w:t>
      </w:r>
      <w:proofErr w:type="spellEnd"/>
      <w:r w:rsidR="0036503A" w:rsidRPr="00CB2281">
        <w:rPr>
          <w:rFonts w:ascii="맑은 고딕" w:eastAsia="맑은 고딕" w:hAnsi="맑은 고딕"/>
          <w:color w:val="auto"/>
          <w:sz w:val="24"/>
          <w:szCs w:val="24"/>
        </w:rPr>
        <w:t>(</w:t>
      </w:r>
      <w:proofErr w:type="spellStart"/>
      <w:r w:rsidR="0036503A" w:rsidRPr="00CB2281">
        <w:rPr>
          <w:rFonts w:ascii="맑은 고딕" w:eastAsia="맑은 고딕" w:hAnsi="맑은 고딕" w:hint="eastAsia"/>
          <w:color w:val="auto"/>
          <w:sz w:val="24"/>
          <w:szCs w:val="24"/>
        </w:rPr>
        <w:t>이하</w:t>
      </w:r>
      <w:proofErr w:type="spellEnd"/>
      <w:r w:rsidR="00F42905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 xml:space="preserve"> </w:t>
      </w:r>
      <w:r w:rsidR="0036503A" w:rsidRPr="00CB2281">
        <w:rPr>
          <w:rFonts w:ascii="맑은 고딕" w:eastAsia="맑은 고딕" w:hAnsi="맑은 고딕"/>
          <w:color w:val="auto"/>
          <w:sz w:val="24"/>
          <w:szCs w:val="24"/>
        </w:rPr>
        <w:t>"</w:t>
      </w:r>
      <w:proofErr w:type="spellStart"/>
      <w:r w:rsidR="00A71B9D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>비씨카드</w:t>
      </w:r>
      <w:proofErr w:type="spellEnd"/>
      <w:r w:rsidR="0036503A" w:rsidRPr="00CB2281">
        <w:rPr>
          <w:rFonts w:ascii="맑은 고딕" w:eastAsia="맑은 고딕" w:hAnsi="맑은 고딕"/>
          <w:color w:val="auto"/>
          <w:sz w:val="24"/>
          <w:szCs w:val="24"/>
        </w:rPr>
        <w:t>"</w:t>
      </w:r>
      <w:r w:rsidR="0036503A" w:rsidRPr="00CB2281">
        <w:rPr>
          <w:rFonts w:ascii="맑은 고딕" w:eastAsia="맑은 고딕" w:hAnsi="맑은 고딕" w:hint="eastAsia"/>
          <w:color w:val="auto"/>
          <w:sz w:val="24"/>
          <w:szCs w:val="24"/>
        </w:rPr>
        <w:t>라</w:t>
      </w:r>
      <w:r w:rsidR="0036503A" w:rsidRPr="00CB2281">
        <w:rPr>
          <w:rFonts w:ascii="맑은 고딕" w:eastAsia="맑은 고딕" w:hAnsi="맑은 고딕"/>
          <w:color w:val="auto"/>
          <w:sz w:val="24"/>
          <w:szCs w:val="24"/>
        </w:rPr>
        <w:t xml:space="preserve"> </w:t>
      </w:r>
      <w:proofErr w:type="spellStart"/>
      <w:r w:rsidR="0036503A" w:rsidRPr="00CB2281">
        <w:rPr>
          <w:rFonts w:ascii="맑은 고딕" w:eastAsia="맑은 고딕" w:hAnsi="맑은 고딕" w:hint="eastAsia"/>
          <w:color w:val="auto"/>
          <w:sz w:val="24"/>
          <w:szCs w:val="24"/>
        </w:rPr>
        <w:t>한다</w:t>
      </w:r>
      <w:proofErr w:type="spellEnd"/>
      <w:r w:rsidR="0036503A" w:rsidRPr="00CB2281">
        <w:rPr>
          <w:rFonts w:ascii="맑은 고딕" w:eastAsia="맑은 고딕" w:hAnsi="맑은 고딕"/>
          <w:color w:val="auto"/>
          <w:sz w:val="24"/>
          <w:szCs w:val="24"/>
        </w:rPr>
        <w:t>)</w:t>
      </w:r>
      <w:r w:rsidR="0036503A" w:rsidRPr="00CB2281">
        <w:rPr>
          <w:rFonts w:ascii="맑은 고딕" w:eastAsia="맑은 고딕" w:hAnsi="맑은 고딕" w:hint="eastAsia"/>
          <w:color w:val="auto"/>
          <w:sz w:val="24"/>
          <w:szCs w:val="24"/>
        </w:rPr>
        <w:t>는</w:t>
      </w:r>
      <w:r w:rsidR="002A4EA6" w:rsidRPr="00CB2281">
        <w:rPr>
          <w:rFonts w:ascii="맑은 고딕" w:eastAsia="맑은 고딕" w:hAnsi="맑은 고딕" w:hint="eastAsia"/>
          <w:color w:val="auto"/>
          <w:sz w:val="24"/>
          <w:szCs w:val="24"/>
        </w:rPr>
        <w:t xml:space="preserve"> </w:t>
      </w:r>
      <w:r w:rsidR="002A4EA6" w:rsidRPr="00CB2281">
        <w:rPr>
          <w:rFonts w:ascii="맑은 고딕" w:eastAsia="맑은 고딕" w:hAnsi="맑은 고딕"/>
          <w:color w:val="auto"/>
          <w:sz w:val="24"/>
          <w:szCs w:val="24"/>
        </w:rPr>
        <w:t>“</w:t>
      </w:r>
      <w:r w:rsidR="0056363A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>GME</w:t>
      </w:r>
      <w:r w:rsidR="00FF4619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 xml:space="preserve"> </w:t>
      </w:r>
      <w:proofErr w:type="spellStart"/>
      <w:r w:rsidR="002A4EA6" w:rsidRPr="00CB2281">
        <w:rPr>
          <w:rFonts w:ascii="맑은 고딕" w:eastAsia="맑은 고딕" w:hAnsi="맑은 고딕" w:hint="eastAsia"/>
          <w:color w:val="auto"/>
          <w:sz w:val="24"/>
          <w:szCs w:val="24"/>
        </w:rPr>
        <w:t>카드</w:t>
      </w:r>
      <w:proofErr w:type="spellEnd"/>
      <w:r w:rsidR="002A4EA6" w:rsidRPr="00CB2281">
        <w:rPr>
          <w:rFonts w:ascii="맑은 고딕" w:eastAsia="맑은 고딕" w:hAnsi="맑은 고딕" w:hint="eastAsia"/>
          <w:color w:val="auto"/>
          <w:sz w:val="24"/>
          <w:szCs w:val="24"/>
        </w:rPr>
        <w:t xml:space="preserve"> </w:t>
      </w:r>
      <w:proofErr w:type="spellStart"/>
      <w:r w:rsidR="002A4EA6" w:rsidRPr="00CB2281">
        <w:rPr>
          <w:rFonts w:ascii="맑은 고딕" w:eastAsia="맑은 고딕" w:hAnsi="맑은 고딕" w:hint="eastAsia"/>
          <w:color w:val="auto"/>
          <w:sz w:val="24"/>
          <w:szCs w:val="24"/>
        </w:rPr>
        <w:t>업무처리</w:t>
      </w:r>
      <w:proofErr w:type="spellEnd"/>
      <w:r w:rsidR="002A4EA6" w:rsidRPr="00CB2281">
        <w:rPr>
          <w:rFonts w:ascii="맑은 고딕" w:eastAsia="맑은 고딕" w:hAnsi="맑은 고딕" w:hint="eastAsia"/>
          <w:color w:val="auto"/>
          <w:sz w:val="24"/>
          <w:szCs w:val="24"/>
        </w:rPr>
        <w:t xml:space="preserve"> </w:t>
      </w:r>
      <w:proofErr w:type="spellStart"/>
      <w:r w:rsidR="002A4EA6" w:rsidRPr="00CB2281">
        <w:rPr>
          <w:rFonts w:ascii="맑은 고딕" w:eastAsia="맑은 고딕" w:hAnsi="맑은 고딕" w:hint="eastAsia"/>
          <w:color w:val="auto"/>
          <w:sz w:val="24"/>
          <w:szCs w:val="24"/>
        </w:rPr>
        <w:t>대행계약</w:t>
      </w:r>
      <w:r w:rsidR="009C01E6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>서</w:t>
      </w:r>
      <w:proofErr w:type="spellEnd"/>
      <w:r w:rsidR="00F35D2A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>(</w:t>
      </w:r>
      <w:proofErr w:type="spellStart"/>
      <w:r w:rsidR="00F35D2A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>이하</w:t>
      </w:r>
      <w:proofErr w:type="spellEnd"/>
      <w:r w:rsidR="00F35D2A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 xml:space="preserve"> </w:t>
      </w:r>
      <w:r w:rsidR="00F35D2A">
        <w:rPr>
          <w:rFonts w:ascii="맑은 고딕" w:eastAsia="맑은 고딕" w:hAnsi="맑은 고딕"/>
          <w:color w:val="auto"/>
          <w:sz w:val="24"/>
          <w:szCs w:val="24"/>
          <w:lang w:eastAsia="ko-KR"/>
        </w:rPr>
        <w:t>“</w:t>
      </w:r>
      <w:r w:rsidR="006A5CF3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>본</w:t>
      </w:r>
      <w:r w:rsidR="000F2BCA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 xml:space="preserve"> </w:t>
      </w:r>
      <w:r w:rsidR="006A5CF3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>계약서</w:t>
      </w:r>
      <w:r w:rsidR="00F35D2A">
        <w:rPr>
          <w:rFonts w:ascii="맑은 고딕" w:eastAsia="맑은 고딕" w:hAnsi="맑은 고딕"/>
          <w:color w:val="auto"/>
          <w:sz w:val="24"/>
          <w:szCs w:val="24"/>
          <w:lang w:eastAsia="ko-KR"/>
        </w:rPr>
        <w:t>”</w:t>
      </w:r>
      <w:r w:rsidR="00F35D2A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>라 한다</w:t>
      </w:r>
      <w:r w:rsidR="000F2BCA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>.</w:t>
      </w:r>
      <w:r w:rsidR="00F35D2A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>)</w:t>
      </w:r>
      <w:r w:rsidR="00625A51">
        <w:rPr>
          <w:rFonts w:ascii="맑은 고딕" w:eastAsia="맑은 고딕" w:hAnsi="맑은 고딕"/>
          <w:color w:val="auto"/>
          <w:sz w:val="24"/>
          <w:szCs w:val="24"/>
        </w:rPr>
        <w:t>”</w:t>
      </w:r>
      <w:r w:rsidR="002A4EA6" w:rsidRPr="00CB2281">
        <w:rPr>
          <w:rFonts w:ascii="맑은 고딕" w:eastAsia="맑은 고딕" w:hAnsi="맑은 고딕" w:hint="eastAsia"/>
          <w:color w:val="auto"/>
          <w:sz w:val="24"/>
          <w:szCs w:val="24"/>
        </w:rPr>
        <w:t xml:space="preserve"> </w:t>
      </w:r>
      <w:r w:rsidR="00507E5C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>제</w:t>
      </w:r>
      <w:r w:rsidR="00F42905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>9</w:t>
      </w:r>
      <w:r w:rsidR="00507E5C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 xml:space="preserve">조(가맹점 </w:t>
      </w:r>
      <w:r w:rsidR="0056363A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>대금</w:t>
      </w:r>
      <w:r w:rsidR="00507E5C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 xml:space="preserve">정산) 및 </w:t>
      </w:r>
      <w:r w:rsidR="007F4D6A" w:rsidRPr="003C5B44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>제1</w:t>
      </w:r>
      <w:r w:rsidR="0056363A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>3</w:t>
      </w:r>
      <w:r w:rsidR="007F4D6A" w:rsidRPr="003C5B44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>조의</w:t>
      </w:r>
      <w:r w:rsidR="007F4D6A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 xml:space="preserve"> </w:t>
      </w:r>
      <w:r w:rsidR="002A4EA6" w:rsidRPr="00CB2281">
        <w:rPr>
          <w:rFonts w:ascii="맑은 고딕" w:eastAsia="맑은 고딕" w:hAnsi="맑은 고딕" w:hint="eastAsia"/>
          <w:color w:val="auto"/>
          <w:sz w:val="24"/>
          <w:szCs w:val="24"/>
        </w:rPr>
        <w:t>[</w:t>
      </w:r>
      <w:proofErr w:type="spellStart"/>
      <w:r w:rsidR="002A4EA6" w:rsidRPr="00CB2281">
        <w:rPr>
          <w:rFonts w:ascii="맑은 고딕" w:eastAsia="맑은 고딕" w:hAnsi="맑은 고딕" w:hint="eastAsia"/>
          <w:color w:val="auto"/>
          <w:sz w:val="24"/>
          <w:szCs w:val="24"/>
        </w:rPr>
        <w:t>붙</w:t>
      </w:r>
      <w:proofErr w:type="spellEnd"/>
      <w:r w:rsidR="002A4EA6" w:rsidRPr="00CB2281">
        <w:rPr>
          <w:rFonts w:ascii="맑은 고딕" w:eastAsia="맑은 고딕" w:hAnsi="맑은 고딕" w:hint="eastAsia"/>
          <w:color w:val="auto"/>
          <w:sz w:val="24"/>
          <w:szCs w:val="24"/>
        </w:rPr>
        <w:t xml:space="preserve">임] </w:t>
      </w:r>
      <w:proofErr w:type="spellStart"/>
      <w:r w:rsidR="002A4EA6" w:rsidRPr="00CB2281">
        <w:rPr>
          <w:rFonts w:ascii="맑은 고딕" w:eastAsia="맑은 고딕" w:hAnsi="맑은 고딕" w:hint="eastAsia"/>
          <w:color w:val="auto"/>
          <w:sz w:val="24"/>
          <w:szCs w:val="24"/>
        </w:rPr>
        <w:t>대행수수료</w:t>
      </w:r>
      <w:proofErr w:type="spellEnd"/>
      <w:r w:rsidR="002A4EA6" w:rsidRPr="00CB2281">
        <w:rPr>
          <w:rFonts w:ascii="맑은 고딕" w:eastAsia="맑은 고딕" w:hAnsi="맑은 고딕" w:hint="eastAsia"/>
          <w:color w:val="auto"/>
          <w:sz w:val="24"/>
          <w:szCs w:val="24"/>
        </w:rPr>
        <w:t xml:space="preserve"> </w:t>
      </w:r>
      <w:proofErr w:type="spellStart"/>
      <w:r w:rsidR="002A4EA6" w:rsidRPr="00CB2281">
        <w:rPr>
          <w:rFonts w:ascii="맑은 고딕" w:eastAsia="맑은 고딕" w:hAnsi="맑은 고딕" w:hint="eastAsia"/>
          <w:color w:val="auto"/>
          <w:sz w:val="24"/>
          <w:szCs w:val="24"/>
        </w:rPr>
        <w:t>정산과</w:t>
      </w:r>
      <w:proofErr w:type="spellEnd"/>
      <w:r w:rsidR="0036503A" w:rsidRPr="00CB2281">
        <w:rPr>
          <w:rFonts w:ascii="맑은 고딕" w:eastAsia="맑은 고딕" w:hAnsi="맑은 고딕"/>
          <w:color w:val="auto"/>
          <w:sz w:val="24"/>
          <w:szCs w:val="24"/>
        </w:rPr>
        <w:t xml:space="preserve"> </w:t>
      </w:r>
      <w:proofErr w:type="spellStart"/>
      <w:r w:rsidR="0036503A" w:rsidRPr="00CB2281">
        <w:rPr>
          <w:rFonts w:ascii="맑은 고딕" w:eastAsia="맑은 고딕" w:hAnsi="맑은 고딕" w:hint="eastAsia"/>
          <w:color w:val="auto"/>
          <w:sz w:val="24"/>
          <w:szCs w:val="24"/>
        </w:rPr>
        <w:t>관련하여</w:t>
      </w:r>
      <w:proofErr w:type="spellEnd"/>
      <w:r w:rsidR="0036503A" w:rsidRPr="00CB2281">
        <w:rPr>
          <w:rFonts w:ascii="맑은 고딕" w:eastAsia="맑은 고딕" w:hAnsi="맑은 고딕" w:hint="eastAsia"/>
          <w:color w:val="auto"/>
          <w:sz w:val="24"/>
          <w:szCs w:val="24"/>
        </w:rPr>
        <w:t xml:space="preserve"> </w:t>
      </w:r>
      <w:proofErr w:type="spellStart"/>
      <w:r w:rsidR="00CB2281" w:rsidRPr="00CB2281">
        <w:rPr>
          <w:rFonts w:ascii="맑은 고딕" w:eastAsia="맑은 고딕" w:hAnsi="맑은 고딕" w:hint="eastAsia"/>
          <w:color w:val="auto"/>
          <w:sz w:val="24"/>
          <w:szCs w:val="24"/>
        </w:rPr>
        <w:t>다음과</w:t>
      </w:r>
      <w:proofErr w:type="spellEnd"/>
      <w:r w:rsidR="00CB2281" w:rsidRPr="00CB2281">
        <w:rPr>
          <w:rFonts w:ascii="맑은 고딕" w:eastAsia="맑은 고딕" w:hAnsi="맑은 고딕" w:hint="eastAsia"/>
          <w:color w:val="auto"/>
          <w:sz w:val="24"/>
          <w:szCs w:val="24"/>
        </w:rPr>
        <w:t xml:space="preserve"> </w:t>
      </w:r>
      <w:proofErr w:type="spellStart"/>
      <w:r w:rsidR="00CB2281" w:rsidRPr="00CB2281">
        <w:rPr>
          <w:rFonts w:ascii="맑은 고딕" w:eastAsia="맑은 고딕" w:hAnsi="맑은 고딕" w:hint="eastAsia"/>
          <w:color w:val="auto"/>
          <w:sz w:val="24"/>
          <w:szCs w:val="24"/>
        </w:rPr>
        <w:t>같이</w:t>
      </w:r>
      <w:proofErr w:type="spellEnd"/>
      <w:r w:rsidR="00AD7B98" w:rsidRPr="00CB2281">
        <w:rPr>
          <w:rFonts w:ascii="맑은 고딕" w:eastAsia="맑은 고딕" w:hAnsi="맑은 고딕" w:hint="eastAsia"/>
          <w:color w:val="auto"/>
          <w:sz w:val="24"/>
          <w:szCs w:val="24"/>
        </w:rPr>
        <w:t xml:space="preserve"> </w:t>
      </w:r>
      <w:proofErr w:type="spellStart"/>
      <w:r w:rsidR="0017320E" w:rsidRPr="00CB2281">
        <w:rPr>
          <w:rFonts w:ascii="맑은 고딕" w:eastAsia="맑은 고딕" w:hAnsi="맑은 고딕" w:hint="eastAsia"/>
          <w:color w:val="auto"/>
          <w:sz w:val="24"/>
          <w:szCs w:val="24"/>
        </w:rPr>
        <w:t>부속</w:t>
      </w:r>
      <w:r w:rsidR="00DC2D10">
        <w:rPr>
          <w:rFonts w:ascii="맑은 고딕" w:eastAsia="맑은 고딕" w:hAnsi="맑은 고딕" w:hint="eastAsia"/>
          <w:color w:val="auto"/>
          <w:sz w:val="24"/>
          <w:szCs w:val="24"/>
        </w:rPr>
        <w:t>협약</w:t>
      </w:r>
      <w:r w:rsidR="00336075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>서</w:t>
      </w:r>
      <w:proofErr w:type="spellEnd"/>
      <w:r w:rsidR="000F2BCA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>(</w:t>
      </w:r>
      <w:proofErr w:type="spellStart"/>
      <w:r w:rsidR="000F2BCA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>이하</w:t>
      </w:r>
      <w:proofErr w:type="spellEnd"/>
      <w:r w:rsidR="000F2BCA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 xml:space="preserve"> </w:t>
      </w:r>
      <w:r w:rsidR="000F2BCA">
        <w:rPr>
          <w:rFonts w:ascii="맑은 고딕" w:eastAsia="맑은 고딕" w:hAnsi="맑은 고딕"/>
          <w:color w:val="auto"/>
          <w:sz w:val="24"/>
          <w:szCs w:val="24"/>
          <w:lang w:eastAsia="ko-KR"/>
        </w:rPr>
        <w:t>“</w:t>
      </w:r>
      <w:r w:rsidR="000F2BCA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>본 부속협약</w:t>
      </w:r>
      <w:r w:rsidR="00336075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>(서)</w:t>
      </w:r>
      <w:r w:rsidR="000F2BCA">
        <w:rPr>
          <w:rFonts w:ascii="맑은 고딕" w:eastAsia="맑은 고딕" w:hAnsi="맑은 고딕"/>
          <w:color w:val="auto"/>
          <w:sz w:val="24"/>
          <w:szCs w:val="24"/>
          <w:lang w:eastAsia="ko-KR"/>
        </w:rPr>
        <w:t>”</w:t>
      </w:r>
      <w:proofErr w:type="spellStart"/>
      <w:r w:rsidR="000F2BCA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>이라</w:t>
      </w:r>
      <w:proofErr w:type="spellEnd"/>
      <w:r w:rsidR="000F2BCA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 xml:space="preserve"> 한다</w:t>
      </w:r>
      <w:r w:rsidR="000F2BCA">
        <w:rPr>
          <w:rFonts w:ascii="맑은 고딕" w:eastAsia="맑은 고딕" w:hAnsi="맑은 고딕"/>
          <w:color w:val="auto"/>
          <w:sz w:val="24"/>
          <w:szCs w:val="24"/>
          <w:lang w:eastAsia="ko-KR"/>
        </w:rPr>
        <w:t>)</w:t>
      </w:r>
      <w:r w:rsidR="00D85786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>을</w:t>
      </w:r>
      <w:r w:rsidR="0036503A" w:rsidRPr="00CB2281">
        <w:rPr>
          <w:rFonts w:ascii="맑은 고딕" w:eastAsia="맑은 고딕" w:hAnsi="맑은 고딕" w:hint="eastAsia"/>
          <w:color w:val="auto"/>
          <w:sz w:val="24"/>
          <w:szCs w:val="24"/>
        </w:rPr>
        <w:t xml:space="preserve"> </w:t>
      </w:r>
      <w:proofErr w:type="spellStart"/>
      <w:r w:rsidR="0036503A" w:rsidRPr="00CB2281">
        <w:rPr>
          <w:rFonts w:ascii="맑은 고딕" w:eastAsia="맑은 고딕" w:hAnsi="맑은 고딕" w:hint="eastAsia"/>
          <w:color w:val="auto"/>
          <w:sz w:val="24"/>
          <w:szCs w:val="24"/>
        </w:rPr>
        <w:t>체결한다</w:t>
      </w:r>
      <w:proofErr w:type="spellEnd"/>
      <w:r w:rsidR="0036503A" w:rsidRPr="00CB2281">
        <w:rPr>
          <w:rFonts w:ascii="맑은 고딕" w:eastAsia="맑은 고딕" w:hAnsi="맑은 고딕"/>
          <w:color w:val="auto"/>
          <w:sz w:val="24"/>
          <w:szCs w:val="24"/>
        </w:rPr>
        <w:t>.</w:t>
      </w:r>
    </w:p>
    <w:p w14:paraId="276E8EB8" w14:textId="77777777" w:rsidR="00EF757E" w:rsidRPr="00CB2281" w:rsidRDefault="00EF757E" w:rsidP="00CB2281">
      <w:pPr>
        <w:pStyle w:val="a3"/>
        <w:spacing w:line="500" w:lineRule="exact"/>
        <w:rPr>
          <w:rFonts w:ascii="맑은 고딕" w:eastAsia="맑은 고딕" w:hAnsi="맑은 고딕"/>
          <w:bCs/>
          <w:color w:val="auto"/>
          <w:sz w:val="24"/>
          <w:szCs w:val="24"/>
        </w:rPr>
      </w:pPr>
    </w:p>
    <w:p w14:paraId="5765FF03" w14:textId="58557963" w:rsidR="00CB2281" w:rsidRDefault="00CB2281" w:rsidP="00CB2281">
      <w:pPr>
        <w:pStyle w:val="a3"/>
        <w:spacing w:line="500" w:lineRule="exact"/>
        <w:rPr>
          <w:rFonts w:ascii="맑은 고딕" w:eastAsia="맑은 고딕" w:hAnsi="맑은 고딕"/>
          <w:bCs/>
          <w:color w:val="auto"/>
          <w:sz w:val="24"/>
          <w:szCs w:val="24"/>
        </w:rPr>
      </w:pPr>
      <w:r w:rsidRPr="00CB2281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>제1조(</w:t>
      </w:r>
      <w:proofErr w:type="spellStart"/>
      <w:r w:rsidRPr="00CB2281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>목적</w:t>
      </w:r>
      <w:proofErr w:type="spellEnd"/>
      <w:r w:rsidRPr="00CB2281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>)</w:t>
      </w:r>
      <w:r w:rsidRPr="00CB228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본 </w:t>
      </w:r>
      <w:proofErr w:type="spellStart"/>
      <w:r w:rsidRPr="00CB2281">
        <w:rPr>
          <w:rFonts w:ascii="맑은 고딕" w:eastAsia="맑은 고딕" w:hAnsi="맑은 고딕" w:hint="eastAsia"/>
          <w:bCs/>
          <w:color w:val="auto"/>
          <w:sz w:val="24"/>
          <w:szCs w:val="24"/>
        </w:rPr>
        <w:t>부속</w:t>
      </w:r>
      <w:r w:rsidR="00660E07">
        <w:rPr>
          <w:rFonts w:ascii="맑은 고딕" w:eastAsia="맑은 고딕" w:hAnsi="맑은 고딕" w:hint="eastAsia"/>
          <w:bCs/>
          <w:color w:val="auto"/>
          <w:sz w:val="24"/>
          <w:szCs w:val="24"/>
        </w:rPr>
        <w:t>협약</w:t>
      </w:r>
      <w:r w:rsidR="00A84A4B">
        <w:rPr>
          <w:rFonts w:ascii="맑은 고딕" w:eastAsia="맑은 고딕" w:hAnsi="맑은 고딕" w:hint="eastAsia"/>
          <w:bCs/>
          <w:color w:val="auto"/>
          <w:sz w:val="24"/>
          <w:szCs w:val="24"/>
        </w:rPr>
        <w:t>은</w:t>
      </w:r>
      <w:proofErr w:type="spellEnd"/>
      <w:r w:rsidRPr="00CB228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r w:rsidRPr="00CB2281">
        <w:rPr>
          <w:rFonts w:ascii="맑은 고딕" w:eastAsia="맑은 고딕" w:hAnsi="맑은 고딕"/>
          <w:bCs/>
          <w:color w:val="auto"/>
          <w:sz w:val="24"/>
          <w:szCs w:val="24"/>
        </w:rPr>
        <w:t>“</w:t>
      </w:r>
      <w:proofErr w:type="spellStart"/>
      <w:r w:rsidR="00E01159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GME</w:t>
      </w:r>
      <w:r w:rsidR="0054414A">
        <w:rPr>
          <w:rFonts w:ascii="맑은 고딕" w:eastAsia="맑은 고딕" w:hAnsi="맑은 고딕"/>
          <w:bCs/>
          <w:color w:val="auto"/>
          <w:sz w:val="24"/>
          <w:szCs w:val="24"/>
          <w:lang w:eastAsia="ko-KR"/>
        </w:rPr>
        <w:t>”</w:t>
      </w:r>
      <w:r w:rsidR="00A71B9D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가</w:t>
      </w:r>
      <w:proofErr w:type="spellEnd"/>
      <w:r w:rsidRPr="00CB228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Pr="00CB2281">
        <w:rPr>
          <w:rFonts w:ascii="맑은 고딕" w:eastAsia="맑은 고딕" w:hAnsi="맑은 고딕" w:hint="eastAsia"/>
          <w:bCs/>
          <w:color w:val="auto"/>
          <w:sz w:val="24"/>
          <w:szCs w:val="24"/>
        </w:rPr>
        <w:t>회원에게</w:t>
      </w:r>
      <w:proofErr w:type="spellEnd"/>
      <w:r w:rsidRPr="00CB228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Pr="00CB2281">
        <w:rPr>
          <w:rFonts w:ascii="맑은 고딕" w:eastAsia="맑은 고딕" w:hAnsi="맑은 고딕" w:hint="eastAsia"/>
          <w:bCs/>
          <w:color w:val="auto"/>
          <w:sz w:val="24"/>
          <w:szCs w:val="24"/>
        </w:rPr>
        <w:t>발급</w:t>
      </w:r>
      <w:r w:rsidR="00BE2EA4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하고</w:t>
      </w:r>
      <w:proofErr w:type="spellEnd"/>
      <w:r w:rsidR="00BE2EA4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 xml:space="preserve"> 관리하는</w:t>
      </w:r>
      <w:r w:rsidRPr="00CB228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r w:rsidRPr="00CB2281">
        <w:rPr>
          <w:rFonts w:ascii="맑은 고딕" w:eastAsia="맑은 고딕" w:hAnsi="맑은 고딕"/>
          <w:bCs/>
          <w:color w:val="auto"/>
          <w:sz w:val="24"/>
          <w:szCs w:val="24"/>
        </w:rPr>
        <w:t>“</w:t>
      </w:r>
      <w:r w:rsidR="0056363A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GME</w:t>
      </w:r>
      <w:r w:rsidR="007363D3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 xml:space="preserve"> </w:t>
      </w:r>
      <w:proofErr w:type="spellStart"/>
      <w:r w:rsidRPr="00CB2281">
        <w:rPr>
          <w:rFonts w:ascii="맑은 고딕" w:eastAsia="맑은 고딕" w:hAnsi="맑은 고딕" w:hint="eastAsia"/>
          <w:bCs/>
          <w:color w:val="auto"/>
          <w:sz w:val="24"/>
          <w:szCs w:val="24"/>
        </w:rPr>
        <w:t>카드</w:t>
      </w:r>
      <w:proofErr w:type="spellEnd"/>
      <w:r w:rsidRPr="00CB2281">
        <w:rPr>
          <w:rFonts w:ascii="맑은 고딕" w:eastAsia="맑은 고딕" w:hAnsi="맑은 고딕"/>
          <w:bCs/>
          <w:color w:val="auto"/>
          <w:sz w:val="24"/>
          <w:szCs w:val="24"/>
        </w:rPr>
        <w:t>”</w:t>
      </w:r>
      <w:r w:rsidR="007363D3">
        <w:rPr>
          <w:rFonts w:ascii="맑은 고딕" w:eastAsia="맑은 고딕" w:hAnsi="맑은 고딕"/>
          <w:bCs/>
          <w:color w:val="auto"/>
          <w:sz w:val="24"/>
          <w:szCs w:val="24"/>
        </w:rPr>
        <w:t xml:space="preserve"> </w:t>
      </w:r>
      <w:proofErr w:type="spellStart"/>
      <w:r w:rsidRPr="00CB2281">
        <w:rPr>
          <w:rFonts w:ascii="맑은 고딕" w:eastAsia="맑은 고딕" w:hAnsi="맑은 고딕" w:hint="eastAsia"/>
          <w:bCs/>
          <w:color w:val="auto"/>
          <w:sz w:val="24"/>
          <w:szCs w:val="24"/>
        </w:rPr>
        <w:t>업무</w:t>
      </w:r>
      <w:proofErr w:type="spellEnd"/>
      <w:r w:rsidR="00BE2EA4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 xml:space="preserve"> 중 일부</w:t>
      </w:r>
      <w:r w:rsidRPr="00CB228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를 </w:t>
      </w:r>
      <w:r w:rsidRPr="00CB2281">
        <w:rPr>
          <w:rFonts w:ascii="맑은 고딕" w:eastAsia="맑은 고딕" w:hAnsi="맑은 고딕"/>
          <w:bCs/>
          <w:color w:val="auto"/>
          <w:sz w:val="24"/>
          <w:szCs w:val="24"/>
        </w:rPr>
        <w:t>“</w:t>
      </w:r>
      <w:proofErr w:type="spellStart"/>
      <w:r w:rsidR="00523A61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비씨카드</w:t>
      </w:r>
      <w:proofErr w:type="spellEnd"/>
      <w:r w:rsidRPr="00CB2281">
        <w:rPr>
          <w:rFonts w:ascii="맑은 고딕" w:eastAsia="맑은 고딕" w:hAnsi="맑은 고딕"/>
          <w:bCs/>
          <w:color w:val="auto"/>
          <w:sz w:val="24"/>
          <w:szCs w:val="24"/>
        </w:rPr>
        <w:t>”</w:t>
      </w:r>
      <w:r w:rsidR="00523A61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가</w:t>
      </w:r>
      <w:r w:rsidRPr="00CB228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Pr="00CB2281">
        <w:rPr>
          <w:rFonts w:ascii="맑은 고딕" w:eastAsia="맑은 고딕" w:hAnsi="맑은 고딕" w:hint="eastAsia"/>
          <w:bCs/>
          <w:color w:val="auto"/>
          <w:sz w:val="24"/>
          <w:szCs w:val="24"/>
        </w:rPr>
        <w:t>대행함에</w:t>
      </w:r>
      <w:proofErr w:type="spellEnd"/>
      <w:r w:rsidRPr="00CB228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Pr="00CB2281">
        <w:rPr>
          <w:rFonts w:ascii="맑은 고딕" w:eastAsia="맑은 고딕" w:hAnsi="맑은 고딕" w:hint="eastAsia"/>
          <w:bCs/>
          <w:color w:val="auto"/>
          <w:sz w:val="24"/>
          <w:szCs w:val="24"/>
        </w:rPr>
        <w:t>있어</w:t>
      </w:r>
      <w:proofErr w:type="spellEnd"/>
      <w:r w:rsidRPr="00CB228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r w:rsidRPr="00CB2281">
        <w:rPr>
          <w:rFonts w:ascii="맑은 고딕" w:eastAsia="맑은 고딕" w:hAnsi="맑은 고딕"/>
          <w:bCs/>
          <w:color w:val="auto"/>
          <w:sz w:val="24"/>
          <w:szCs w:val="24"/>
        </w:rPr>
        <w:t>“</w:t>
      </w:r>
      <w:proofErr w:type="spellStart"/>
      <w:r w:rsidR="00E01159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GME</w:t>
      </w:r>
      <w:r w:rsidRPr="00CB2281">
        <w:rPr>
          <w:rFonts w:ascii="맑은 고딕" w:eastAsia="맑은 고딕" w:hAnsi="맑은 고딕"/>
          <w:bCs/>
          <w:color w:val="auto"/>
          <w:sz w:val="24"/>
          <w:szCs w:val="24"/>
        </w:rPr>
        <w:t>”</w:t>
      </w:r>
      <w:r w:rsidR="00A71B9D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가</w:t>
      </w:r>
      <w:proofErr w:type="spellEnd"/>
      <w:r w:rsidRPr="00CB228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r w:rsidRPr="00CB2281">
        <w:rPr>
          <w:rFonts w:ascii="맑은 고딕" w:eastAsia="맑은 고딕" w:hAnsi="맑은 고딕"/>
          <w:bCs/>
          <w:color w:val="auto"/>
          <w:sz w:val="24"/>
          <w:szCs w:val="24"/>
        </w:rPr>
        <w:t>“</w:t>
      </w:r>
      <w:proofErr w:type="spellStart"/>
      <w:r w:rsidR="00A71B9D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>비씨카드</w:t>
      </w:r>
      <w:proofErr w:type="spellEnd"/>
      <w:r w:rsidRPr="00CB2281">
        <w:rPr>
          <w:rFonts w:ascii="맑은 고딕" w:eastAsia="맑은 고딕" w:hAnsi="맑은 고딕"/>
          <w:bCs/>
          <w:color w:val="auto"/>
          <w:sz w:val="24"/>
          <w:szCs w:val="24"/>
        </w:rPr>
        <w:t>”</w:t>
      </w:r>
      <w:proofErr w:type="spellStart"/>
      <w:r w:rsidRPr="00CB2281">
        <w:rPr>
          <w:rFonts w:ascii="맑은 고딕" w:eastAsia="맑은 고딕" w:hAnsi="맑은 고딕" w:hint="eastAsia"/>
          <w:bCs/>
          <w:color w:val="auto"/>
          <w:sz w:val="24"/>
          <w:szCs w:val="24"/>
        </w:rPr>
        <w:t>에게</w:t>
      </w:r>
      <w:proofErr w:type="spellEnd"/>
      <w:r w:rsidRPr="00CB228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Pr="00CB2281">
        <w:rPr>
          <w:rFonts w:ascii="맑은 고딕" w:eastAsia="맑은 고딕" w:hAnsi="맑은 고딕" w:hint="eastAsia"/>
          <w:bCs/>
          <w:color w:val="auto"/>
          <w:sz w:val="24"/>
          <w:szCs w:val="24"/>
        </w:rPr>
        <w:t>지급해야</w:t>
      </w:r>
      <w:proofErr w:type="spellEnd"/>
      <w:r w:rsidRPr="00CB228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Pr="00CB2281">
        <w:rPr>
          <w:rFonts w:ascii="맑은 고딕" w:eastAsia="맑은 고딕" w:hAnsi="맑은 고딕" w:hint="eastAsia"/>
          <w:bCs/>
          <w:color w:val="auto"/>
          <w:sz w:val="24"/>
          <w:szCs w:val="24"/>
        </w:rPr>
        <w:t>하는</w:t>
      </w:r>
      <w:proofErr w:type="spellEnd"/>
      <w:r w:rsidRPr="00CB228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r w:rsidR="00523A61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가맹점 대금</w:t>
      </w:r>
      <w:r w:rsidR="00BE2EA4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 xml:space="preserve">(본 계약서 제9조 제2항에 따른 </w:t>
      </w:r>
      <w:r w:rsidR="00BE2EA4">
        <w:rPr>
          <w:rFonts w:ascii="맑은 고딕" w:eastAsia="맑은 고딕" w:hAnsi="맑은 고딕"/>
          <w:bCs/>
          <w:color w:val="auto"/>
          <w:sz w:val="24"/>
          <w:szCs w:val="24"/>
          <w:lang w:eastAsia="ko-KR"/>
        </w:rPr>
        <w:t>‘</w:t>
      </w:r>
      <w:proofErr w:type="spellStart"/>
      <w:r w:rsidR="00BE2EA4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승인금액에서</w:t>
      </w:r>
      <w:proofErr w:type="spellEnd"/>
      <w:r w:rsidR="00BE2EA4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 xml:space="preserve"> 가맹점 수수료를 제외한 금액</w:t>
      </w:r>
      <w:r w:rsidR="00BE2EA4">
        <w:rPr>
          <w:rFonts w:ascii="맑은 고딕" w:eastAsia="맑은 고딕" w:hAnsi="맑은 고딕"/>
          <w:bCs/>
          <w:color w:val="auto"/>
          <w:sz w:val="24"/>
          <w:szCs w:val="24"/>
          <w:lang w:eastAsia="ko-KR"/>
        </w:rPr>
        <w:t>’</w:t>
      </w:r>
      <w:r w:rsidR="00BE2EA4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을 의미한다)</w:t>
      </w:r>
      <w:r w:rsidR="00523A61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 xml:space="preserve"> 지급 주기</w:t>
      </w:r>
      <w:r w:rsidR="00D140B7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,</w:t>
      </w:r>
      <w:r w:rsidR="00523A61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 xml:space="preserve"> </w:t>
      </w:r>
      <w:r w:rsidR="00BE2EA4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대행</w:t>
      </w:r>
      <w:proofErr w:type="spellStart"/>
      <w:r w:rsidRPr="00CB2281">
        <w:rPr>
          <w:rFonts w:ascii="맑은 고딕" w:eastAsia="맑은 고딕" w:hAnsi="맑은 고딕" w:hint="eastAsia"/>
          <w:bCs/>
          <w:color w:val="auto"/>
          <w:sz w:val="24"/>
          <w:szCs w:val="24"/>
        </w:rPr>
        <w:t>수수료</w:t>
      </w:r>
      <w:proofErr w:type="spellEnd"/>
      <w:r w:rsidR="00D140B7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 xml:space="preserve"> 및 보증보험에 관한 사항</w:t>
      </w:r>
      <w:r w:rsidRPr="00CB228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을 </w:t>
      </w:r>
      <w:proofErr w:type="spellStart"/>
      <w:r w:rsidRPr="00CB2281">
        <w:rPr>
          <w:rFonts w:ascii="맑은 고딕" w:eastAsia="맑은 고딕" w:hAnsi="맑은 고딕" w:hint="eastAsia"/>
          <w:bCs/>
          <w:color w:val="auto"/>
          <w:sz w:val="24"/>
          <w:szCs w:val="24"/>
        </w:rPr>
        <w:t>명확히</w:t>
      </w:r>
      <w:proofErr w:type="spellEnd"/>
      <w:r w:rsidRPr="00CB228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Pr="00CB2281">
        <w:rPr>
          <w:rFonts w:ascii="맑은 고딕" w:eastAsia="맑은 고딕" w:hAnsi="맑은 고딕" w:hint="eastAsia"/>
          <w:bCs/>
          <w:color w:val="auto"/>
          <w:sz w:val="24"/>
          <w:szCs w:val="24"/>
        </w:rPr>
        <w:t>규정함을</w:t>
      </w:r>
      <w:proofErr w:type="spellEnd"/>
      <w:r w:rsidRPr="00CB228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Pr="00CB2281">
        <w:rPr>
          <w:rFonts w:ascii="맑은 고딕" w:eastAsia="맑은 고딕" w:hAnsi="맑은 고딕" w:hint="eastAsia"/>
          <w:bCs/>
          <w:color w:val="auto"/>
          <w:sz w:val="24"/>
          <w:szCs w:val="24"/>
        </w:rPr>
        <w:t>목적으로</w:t>
      </w:r>
      <w:proofErr w:type="spellEnd"/>
      <w:r w:rsidRPr="00CB228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Pr="00CB2281">
        <w:rPr>
          <w:rFonts w:ascii="맑은 고딕" w:eastAsia="맑은 고딕" w:hAnsi="맑은 고딕" w:hint="eastAsia"/>
          <w:bCs/>
          <w:color w:val="auto"/>
          <w:sz w:val="24"/>
          <w:szCs w:val="24"/>
        </w:rPr>
        <w:t>한</w:t>
      </w:r>
      <w:proofErr w:type="spellEnd"/>
      <w:r w:rsidRPr="00CB2281">
        <w:rPr>
          <w:rFonts w:ascii="맑은 고딕" w:eastAsia="맑은 고딕" w:hAnsi="맑은 고딕" w:hint="eastAsia"/>
          <w:bCs/>
          <w:color w:val="auto"/>
          <w:sz w:val="24"/>
          <w:szCs w:val="24"/>
        </w:rPr>
        <w:t>다.</w:t>
      </w:r>
    </w:p>
    <w:p w14:paraId="7EF4EB94" w14:textId="77777777" w:rsidR="00CB2281" w:rsidRPr="0054414A" w:rsidRDefault="00CB2281" w:rsidP="00CB2281">
      <w:pPr>
        <w:pStyle w:val="a3"/>
        <w:spacing w:line="500" w:lineRule="exact"/>
        <w:rPr>
          <w:rFonts w:ascii="맑은 고딕" w:eastAsia="맑은 고딕" w:hAnsi="맑은 고딕"/>
          <w:bCs/>
          <w:color w:val="auto"/>
          <w:sz w:val="24"/>
          <w:szCs w:val="24"/>
          <w:lang w:eastAsia="ko-KR"/>
        </w:rPr>
      </w:pPr>
    </w:p>
    <w:p w14:paraId="14FE96A3" w14:textId="7EDC17FB" w:rsidR="005412A5" w:rsidRDefault="00523A61" w:rsidP="009830F5">
      <w:pPr>
        <w:pStyle w:val="a3"/>
        <w:spacing w:line="500" w:lineRule="exact"/>
        <w:rPr>
          <w:rFonts w:ascii="맑은 고딕" w:eastAsia="맑은 고딕" w:hAnsi="맑은 고딕"/>
          <w:bCs/>
          <w:color w:val="auto"/>
          <w:sz w:val="24"/>
          <w:szCs w:val="24"/>
          <w:lang w:eastAsia="ko-KR"/>
        </w:rPr>
      </w:pPr>
      <w:r w:rsidRPr="009830F5">
        <w:rPr>
          <w:rFonts w:ascii="맑은 고딕" w:eastAsia="맑은 고딕" w:hAnsi="맑은 고딕" w:hint="eastAsia"/>
          <w:b/>
          <w:bCs/>
          <w:color w:val="auto"/>
          <w:sz w:val="24"/>
          <w:szCs w:val="24"/>
          <w:lang w:eastAsia="ko-KR"/>
        </w:rPr>
        <w:t>제2조(가맹점 대금 정산)</w:t>
      </w:r>
      <w:r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bCs/>
          <w:color w:val="auto"/>
          <w:sz w:val="24"/>
          <w:szCs w:val="24"/>
        </w:rPr>
        <w:t>①</w:t>
      </w:r>
      <w:r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 xml:space="preserve"> </w:t>
      </w:r>
      <w:r w:rsidR="005412A5">
        <w:rPr>
          <w:rFonts w:ascii="맑은 고딕" w:eastAsia="맑은 고딕" w:hAnsi="맑은 고딕"/>
          <w:bCs/>
          <w:color w:val="auto"/>
          <w:sz w:val="24"/>
          <w:szCs w:val="24"/>
          <w:lang w:eastAsia="ko-KR"/>
        </w:rPr>
        <w:t>“</w:t>
      </w:r>
      <w:proofErr w:type="spellStart"/>
      <w:r w:rsidR="00E01159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GME</w:t>
      </w:r>
      <w:r w:rsidR="005412A5">
        <w:rPr>
          <w:rFonts w:ascii="맑은 고딕" w:eastAsia="맑은 고딕" w:hAnsi="맑은 고딕"/>
          <w:bCs/>
          <w:color w:val="auto"/>
          <w:sz w:val="24"/>
          <w:szCs w:val="24"/>
          <w:lang w:eastAsia="ko-KR"/>
        </w:rPr>
        <w:t>”</w:t>
      </w:r>
      <w:r w:rsidR="00432AB4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가</w:t>
      </w:r>
      <w:proofErr w:type="spellEnd"/>
      <w:r w:rsidR="005412A5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 xml:space="preserve"> </w:t>
      </w:r>
      <w:r w:rsidR="005412A5">
        <w:rPr>
          <w:rFonts w:ascii="맑은 고딕" w:eastAsia="맑은 고딕" w:hAnsi="맑은 고딕"/>
          <w:bCs/>
          <w:color w:val="auto"/>
          <w:sz w:val="24"/>
          <w:szCs w:val="24"/>
          <w:lang w:eastAsia="ko-KR"/>
        </w:rPr>
        <w:t>“</w:t>
      </w:r>
      <w:proofErr w:type="spellStart"/>
      <w:r w:rsidR="005412A5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비씨카드</w:t>
      </w:r>
      <w:proofErr w:type="spellEnd"/>
      <w:r w:rsidR="005412A5">
        <w:rPr>
          <w:rFonts w:ascii="맑은 고딕" w:eastAsia="맑은 고딕" w:hAnsi="맑은 고딕"/>
          <w:bCs/>
          <w:color w:val="auto"/>
          <w:sz w:val="24"/>
          <w:szCs w:val="24"/>
          <w:lang w:eastAsia="ko-KR"/>
        </w:rPr>
        <w:t>”</w:t>
      </w:r>
      <w:r w:rsidR="00432AB4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 xml:space="preserve">에 지급하는 가맹점 대금은 </w:t>
      </w:r>
      <w:r w:rsidR="009121B1" w:rsidRPr="00FC7127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협의된 정산일자</w:t>
      </w:r>
      <w:r w:rsidR="009C2989" w:rsidRPr="00FC7127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인</w:t>
      </w:r>
      <w:r w:rsidR="00726B7E" w:rsidRPr="00FC7127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 xml:space="preserve"> </w:t>
      </w:r>
      <w:r w:rsidR="007B74FA" w:rsidRPr="00FC7127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매입</w:t>
      </w:r>
      <w:r w:rsidR="0017661C" w:rsidRPr="00FC7127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일</w:t>
      </w:r>
      <w:r w:rsidR="00726B7E" w:rsidRPr="00FC7127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(</w:t>
      </w:r>
      <w:r w:rsidR="00416854" w:rsidRPr="00FC7127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365일</w:t>
      </w:r>
      <w:r w:rsidR="00726B7E" w:rsidRPr="00FC7127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 xml:space="preserve"> 기준)</w:t>
      </w:r>
      <w:r w:rsidR="007B74FA" w:rsidRPr="00FC7127">
        <w:rPr>
          <w:rFonts w:ascii="맑은 고딕" w:eastAsia="맑은 고딕" w:hAnsi="맑은 고딕"/>
          <w:bCs/>
          <w:color w:val="auto"/>
          <w:sz w:val="24"/>
          <w:szCs w:val="24"/>
          <w:lang w:eastAsia="ko-KR"/>
        </w:rPr>
        <w:t xml:space="preserve"> </w:t>
      </w:r>
      <w:r w:rsidR="009121B1" w:rsidRPr="00FC7127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+</w:t>
      </w:r>
      <w:r w:rsidR="007B74FA" w:rsidRPr="00FC7127">
        <w:rPr>
          <w:rFonts w:ascii="맑은 고딕" w:eastAsia="맑은 고딕" w:hAnsi="맑은 고딕"/>
          <w:bCs/>
          <w:color w:val="auto"/>
          <w:sz w:val="24"/>
          <w:szCs w:val="24"/>
          <w:lang w:eastAsia="ko-KR"/>
        </w:rPr>
        <w:t xml:space="preserve"> </w:t>
      </w:r>
      <w:r w:rsidR="007B74FA" w:rsidRPr="00FC7127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1</w:t>
      </w:r>
      <w:r w:rsidR="009121B1" w:rsidRPr="00FC7127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일</w:t>
      </w:r>
      <w:r w:rsidR="00FC7127" w:rsidRPr="00FC7127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(</w:t>
      </w:r>
      <w:proofErr w:type="spellStart"/>
      <w:r w:rsidR="00FC7127" w:rsidRPr="00FC7127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영업일</w:t>
      </w:r>
      <w:proofErr w:type="spellEnd"/>
      <w:r w:rsidR="00FC7127" w:rsidRPr="00FC7127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)</w:t>
      </w:r>
      <w:r w:rsidR="009121B1" w:rsidRPr="00FC7127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 xml:space="preserve"> </w:t>
      </w:r>
      <w:r w:rsidR="007B74FA" w:rsidRPr="00FC7127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09</w:t>
      </w:r>
      <w:r w:rsidR="00432AB4" w:rsidRPr="00FC7127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시</w:t>
      </w:r>
      <w:r w:rsidR="007B74FA" w:rsidRPr="00FC7127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30</w:t>
      </w:r>
      <w:r w:rsidR="007B74FA" w:rsidRPr="003C5B44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분</w:t>
      </w:r>
      <w:r w:rsidR="00432AB4" w:rsidRPr="003C5B44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까지</w:t>
      </w:r>
      <w:r w:rsidR="00432AB4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 xml:space="preserve"> </w:t>
      </w:r>
      <w:r w:rsidR="000F2BCA">
        <w:rPr>
          <w:rFonts w:ascii="맑은 고딕" w:eastAsia="맑은 고딕" w:hAnsi="맑은 고딕"/>
          <w:bCs/>
          <w:color w:val="auto"/>
          <w:sz w:val="24"/>
          <w:szCs w:val="24"/>
          <w:lang w:eastAsia="ko-KR"/>
        </w:rPr>
        <w:t>“</w:t>
      </w:r>
      <w:proofErr w:type="spellStart"/>
      <w:r w:rsidR="000F2BCA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비</w:t>
      </w:r>
      <w:r w:rsidR="000F2BCA" w:rsidRPr="00FC7127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씨카드</w:t>
      </w:r>
      <w:proofErr w:type="spellEnd"/>
      <w:r w:rsidR="000F2BCA" w:rsidRPr="00FC7127">
        <w:rPr>
          <w:rFonts w:ascii="맑은 고딕" w:eastAsia="맑은 고딕" w:hAnsi="맑은 고딕"/>
          <w:bCs/>
          <w:color w:val="auto"/>
          <w:sz w:val="24"/>
          <w:szCs w:val="24"/>
          <w:lang w:eastAsia="ko-KR"/>
        </w:rPr>
        <w:t>”</w:t>
      </w:r>
      <w:r w:rsidR="000F2BCA" w:rsidRPr="00FC7127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 xml:space="preserve">가 지정한 계좌로 </w:t>
      </w:r>
      <w:r w:rsidR="00047A5B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 xml:space="preserve">이체되도록 </w:t>
      </w:r>
      <w:r w:rsidR="00432AB4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한다.</w:t>
      </w:r>
      <w:r w:rsidR="00C04956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 xml:space="preserve"> </w:t>
      </w:r>
    </w:p>
    <w:p w14:paraId="05E5A716" w14:textId="2159E58C" w:rsidR="009121B1" w:rsidRDefault="009121B1" w:rsidP="009830F5">
      <w:pPr>
        <w:pStyle w:val="a3"/>
        <w:spacing w:line="500" w:lineRule="exact"/>
        <w:rPr>
          <w:rFonts w:ascii="맑은 고딕" w:eastAsia="맑은 고딕" w:hAnsi="맑은 고딕"/>
          <w:bCs/>
          <w:color w:val="auto"/>
          <w:sz w:val="24"/>
          <w:szCs w:val="24"/>
          <w:lang w:eastAsia="ko-KR"/>
        </w:rPr>
      </w:pPr>
      <w:r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 xml:space="preserve">② </w:t>
      </w:r>
      <w:r w:rsidR="00F42905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제</w:t>
      </w:r>
      <w:r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1항에 명시된 시점까지 처리가 불분명할 경우, 양 당사자간 사전 합의를 통해 처리시점을 공문으로 정한다.</w:t>
      </w:r>
    </w:p>
    <w:p w14:paraId="5647AF7D" w14:textId="77777777" w:rsidR="00432AB4" w:rsidRDefault="00432AB4" w:rsidP="00CB2281">
      <w:pPr>
        <w:pStyle w:val="a3"/>
        <w:spacing w:line="500" w:lineRule="exact"/>
        <w:rPr>
          <w:rFonts w:ascii="맑은 고딕" w:eastAsia="맑은 고딕" w:hAnsi="맑은 고딕"/>
          <w:bCs/>
          <w:color w:val="auto"/>
          <w:sz w:val="24"/>
          <w:szCs w:val="24"/>
          <w:lang w:eastAsia="ko-KR"/>
        </w:rPr>
      </w:pPr>
      <w:r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 xml:space="preserve"> </w:t>
      </w:r>
    </w:p>
    <w:p w14:paraId="1724269B" w14:textId="621EA22E" w:rsidR="00725D05" w:rsidRPr="009830F5" w:rsidRDefault="00CB2281" w:rsidP="009830F5">
      <w:pPr>
        <w:pStyle w:val="a3"/>
        <w:spacing w:line="500" w:lineRule="exact"/>
        <w:rPr>
          <w:rFonts w:ascii="맑은 고딕" w:eastAsia="맑은 고딕" w:hAnsi="맑은 고딕"/>
          <w:bCs/>
          <w:color w:val="auto"/>
          <w:sz w:val="24"/>
          <w:szCs w:val="24"/>
          <w:lang w:eastAsia="ko-KR"/>
        </w:rPr>
      </w:pPr>
      <w:r w:rsidRPr="00CB2281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>제</w:t>
      </w:r>
      <w:r w:rsidR="005412A5">
        <w:rPr>
          <w:rFonts w:ascii="맑은 고딕" w:eastAsia="맑은 고딕" w:hAnsi="맑은 고딕" w:hint="eastAsia"/>
          <w:b/>
          <w:bCs/>
          <w:color w:val="auto"/>
          <w:sz w:val="24"/>
          <w:szCs w:val="24"/>
          <w:lang w:eastAsia="ko-KR"/>
        </w:rPr>
        <w:t>3</w:t>
      </w:r>
      <w:r w:rsidRPr="00CB2281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>조(</w:t>
      </w:r>
      <w:proofErr w:type="spellStart"/>
      <w:r w:rsidR="00630131" w:rsidRPr="00CB2281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>대행수수료</w:t>
      </w:r>
      <w:proofErr w:type="spellEnd"/>
      <w:r w:rsidR="00630131" w:rsidRPr="00CB2281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 xml:space="preserve"> 및 </w:t>
      </w:r>
      <w:proofErr w:type="spellStart"/>
      <w:r w:rsidR="00630131" w:rsidRPr="00CB2281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>정산</w:t>
      </w:r>
      <w:proofErr w:type="spellEnd"/>
      <w:r w:rsidRPr="00CB2281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>)</w:t>
      </w:r>
      <w:r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>①</w:t>
      </w:r>
      <w:r w:rsidR="00F35D2A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r w:rsidR="006A5CF3">
        <w:rPr>
          <w:rFonts w:ascii="맑은 고딕" w:eastAsia="맑은 고딕" w:hAnsi="맑은 고딕"/>
          <w:bCs/>
          <w:color w:val="auto"/>
          <w:sz w:val="24"/>
          <w:szCs w:val="24"/>
          <w:lang w:eastAsia="ko-KR"/>
        </w:rPr>
        <w:t>“</w:t>
      </w:r>
      <w:r w:rsidR="006A5CF3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본</w:t>
      </w:r>
      <w:r w:rsidR="009C01E6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 xml:space="preserve"> </w:t>
      </w:r>
      <w:r w:rsidR="006A5CF3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계약서</w:t>
      </w:r>
      <w:r w:rsidR="006A5CF3">
        <w:rPr>
          <w:rFonts w:ascii="맑은 고딕" w:eastAsia="맑은 고딕" w:hAnsi="맑은 고딕"/>
          <w:bCs/>
          <w:color w:val="auto"/>
          <w:sz w:val="24"/>
          <w:szCs w:val="24"/>
          <w:lang w:eastAsia="ko-KR"/>
        </w:rPr>
        <w:t>”</w:t>
      </w:r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r w:rsidR="00630131">
        <w:rPr>
          <w:rFonts w:ascii="맑은 고딕" w:eastAsia="맑은 고딕" w:hAnsi="맑은 고딕"/>
          <w:bCs/>
          <w:color w:val="auto"/>
          <w:sz w:val="24"/>
          <w:szCs w:val="24"/>
        </w:rPr>
        <w:t>‘</w:t>
      </w:r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>[</w:t>
      </w:r>
      <w:proofErr w:type="spellStart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>붙임</w:t>
      </w:r>
      <w:proofErr w:type="spellEnd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] </w:t>
      </w:r>
      <w:proofErr w:type="spellStart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>대행수수료</w:t>
      </w:r>
      <w:proofErr w:type="spellEnd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>정</w:t>
      </w:r>
      <w:proofErr w:type="spellEnd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>산</w:t>
      </w:r>
      <w:r w:rsidR="00D85786">
        <w:rPr>
          <w:rFonts w:ascii="맑은 고딕" w:eastAsia="맑은 고딕" w:hAnsi="맑은 고딕"/>
          <w:bCs/>
          <w:color w:val="auto"/>
          <w:sz w:val="24"/>
          <w:szCs w:val="24"/>
          <w:lang w:eastAsia="ko-KR"/>
        </w:rPr>
        <w:t>’</w:t>
      </w:r>
      <w:r w:rsidR="00D85786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 xml:space="preserve"> </w:t>
      </w:r>
      <w:r w:rsidR="002169E0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제1조</w:t>
      </w:r>
      <w:r w:rsidR="00D85786">
        <w:rPr>
          <w:rFonts w:ascii="맑은 고딕" w:eastAsia="맑은 고딕" w:hAnsi="맑은 고딕"/>
          <w:bCs/>
          <w:color w:val="auto"/>
          <w:sz w:val="24"/>
          <w:szCs w:val="24"/>
        </w:rPr>
        <w:t xml:space="preserve"> </w:t>
      </w:r>
      <w:proofErr w:type="spellStart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>대행수수료</w:t>
      </w:r>
      <w:proofErr w:type="spellEnd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>항목</w:t>
      </w:r>
      <w:proofErr w:type="spellEnd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및 </w:t>
      </w:r>
      <w:proofErr w:type="spellStart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>용어</w:t>
      </w:r>
      <w:proofErr w:type="spellEnd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>정의</w:t>
      </w:r>
      <w:r w:rsidR="002169E0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의</w:t>
      </w:r>
      <w:proofErr w:type="spellEnd"/>
      <w:r w:rsidR="002169E0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 xml:space="preserve"> 제3항</w:t>
      </w:r>
      <w:proofErr w:type="spellStart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>에서</w:t>
      </w:r>
      <w:proofErr w:type="spellEnd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r w:rsidR="002169E0">
        <w:rPr>
          <w:rFonts w:ascii="맑은 고딕" w:eastAsia="맑은 고딕" w:hAnsi="맑은 고딕"/>
          <w:bCs/>
          <w:color w:val="auto"/>
          <w:sz w:val="24"/>
          <w:szCs w:val="24"/>
        </w:rPr>
        <w:t>“</w:t>
      </w:r>
      <w:proofErr w:type="spellStart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>명시되지</w:t>
      </w:r>
      <w:proofErr w:type="spellEnd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>아니한</w:t>
      </w:r>
      <w:proofErr w:type="spellEnd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>위임</w:t>
      </w:r>
      <w:proofErr w:type="spellEnd"/>
      <w:r w:rsidR="009C01E6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 xml:space="preserve"> </w:t>
      </w:r>
      <w:proofErr w:type="spellStart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>업무</w:t>
      </w:r>
      <w:proofErr w:type="spellEnd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>항목이나</w:t>
      </w:r>
      <w:proofErr w:type="spellEnd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>비용</w:t>
      </w:r>
      <w:proofErr w:type="spellEnd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및 </w:t>
      </w:r>
      <w:proofErr w:type="spellStart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>추가</w:t>
      </w:r>
      <w:proofErr w:type="spellEnd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>사항</w:t>
      </w:r>
      <w:proofErr w:type="spellEnd"/>
      <w:r w:rsidR="0056363A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 xml:space="preserve"> 등</w:t>
      </w:r>
      <w:r w:rsidR="0056363A">
        <w:rPr>
          <w:rFonts w:ascii="맑은 고딕" w:eastAsia="맑은 고딕" w:hAnsi="맑은 고딕"/>
          <w:bCs/>
          <w:color w:val="auto"/>
          <w:sz w:val="24"/>
          <w:szCs w:val="24"/>
          <w:lang w:eastAsia="ko-KR"/>
        </w:rPr>
        <w:t>”</w:t>
      </w:r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을 </w:t>
      </w:r>
      <w:proofErr w:type="spellStart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>포함한</w:t>
      </w:r>
      <w:proofErr w:type="spellEnd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>전체</w:t>
      </w:r>
      <w:proofErr w:type="spellEnd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>수수료</w:t>
      </w:r>
      <w:proofErr w:type="spellEnd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>기준은</w:t>
      </w:r>
      <w:proofErr w:type="spellEnd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본 </w:t>
      </w:r>
      <w:proofErr w:type="spellStart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>부속협약서의</w:t>
      </w:r>
      <w:proofErr w:type="spellEnd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[</w:t>
      </w:r>
      <w:proofErr w:type="spellStart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>붙임</w:t>
      </w:r>
      <w:proofErr w:type="spellEnd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]과 </w:t>
      </w:r>
      <w:proofErr w:type="spellStart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>같이</w:t>
      </w:r>
      <w:proofErr w:type="spellEnd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>정한다</w:t>
      </w:r>
      <w:proofErr w:type="spellEnd"/>
      <w:r w:rsidR="00725D05">
        <w:rPr>
          <w:rFonts w:ascii="맑은 고딕" w:eastAsia="맑은 고딕" w:hAnsi="맑은 고딕" w:hint="eastAsia"/>
          <w:bCs/>
          <w:color w:val="auto"/>
          <w:sz w:val="24"/>
          <w:szCs w:val="24"/>
        </w:rPr>
        <w:t>.</w:t>
      </w:r>
    </w:p>
    <w:p w14:paraId="60E9B3C4" w14:textId="52EF26CE" w:rsidR="00630131" w:rsidRDefault="00725D05" w:rsidP="00630131">
      <w:pPr>
        <w:pStyle w:val="a3"/>
        <w:spacing w:line="500" w:lineRule="exact"/>
        <w:rPr>
          <w:rFonts w:ascii="맑은 고딕" w:eastAsia="맑은 고딕" w:hAnsi="맑은 고딕"/>
          <w:bCs/>
          <w:color w:val="auto"/>
          <w:sz w:val="24"/>
          <w:szCs w:val="24"/>
          <w:lang w:eastAsia="ko-KR"/>
        </w:rPr>
      </w:pPr>
      <w:r>
        <w:rPr>
          <w:rFonts w:ascii="맑은 고딕" w:eastAsia="맑은 고딕" w:hAnsi="맑은 고딕" w:hint="eastAsia"/>
          <w:bCs/>
          <w:color w:val="auto"/>
          <w:sz w:val="24"/>
          <w:szCs w:val="24"/>
        </w:rPr>
        <w:t>②</w:t>
      </w:r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제1항에서 </w:t>
      </w:r>
      <w:proofErr w:type="spellStart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>별도로</w:t>
      </w:r>
      <w:proofErr w:type="spellEnd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>정한</w:t>
      </w:r>
      <w:proofErr w:type="spellEnd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>사항</w:t>
      </w:r>
      <w:proofErr w:type="spellEnd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>이외의</w:t>
      </w:r>
      <w:proofErr w:type="spellEnd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>내용은</w:t>
      </w:r>
      <w:proofErr w:type="spellEnd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r w:rsidR="006A5CF3">
        <w:rPr>
          <w:rFonts w:ascii="맑은 고딕" w:eastAsia="맑은 고딕" w:hAnsi="맑은 고딕"/>
          <w:bCs/>
          <w:color w:val="auto"/>
          <w:sz w:val="24"/>
          <w:szCs w:val="24"/>
          <w:lang w:eastAsia="ko-KR"/>
        </w:rPr>
        <w:t>“</w:t>
      </w:r>
      <w:r w:rsidR="006A5CF3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본</w:t>
      </w:r>
      <w:r w:rsidR="002169E0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 xml:space="preserve"> </w:t>
      </w:r>
      <w:r w:rsidR="006A5CF3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계약서</w:t>
      </w:r>
      <w:r w:rsidR="006A5CF3">
        <w:rPr>
          <w:rFonts w:ascii="맑은 고딕" w:eastAsia="맑은 고딕" w:hAnsi="맑은 고딕"/>
          <w:bCs/>
          <w:color w:val="auto"/>
          <w:sz w:val="24"/>
          <w:szCs w:val="24"/>
          <w:lang w:eastAsia="ko-KR"/>
        </w:rPr>
        <w:t>”</w:t>
      </w:r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>상</w:t>
      </w:r>
      <w:r w:rsidR="002169E0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의</w:t>
      </w:r>
      <w:proofErr w:type="spellEnd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>기준을</w:t>
      </w:r>
      <w:proofErr w:type="spellEnd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>준용한다</w:t>
      </w:r>
      <w:proofErr w:type="spellEnd"/>
      <w:r w:rsidR="00630131">
        <w:rPr>
          <w:rFonts w:ascii="맑은 고딕" w:eastAsia="맑은 고딕" w:hAnsi="맑은 고딕" w:hint="eastAsia"/>
          <w:bCs/>
          <w:color w:val="auto"/>
          <w:sz w:val="24"/>
          <w:szCs w:val="24"/>
        </w:rPr>
        <w:t>.</w:t>
      </w:r>
    </w:p>
    <w:p w14:paraId="00A24D89" w14:textId="77777777" w:rsidR="009D0A45" w:rsidRDefault="009D0A45" w:rsidP="00630131">
      <w:pPr>
        <w:pStyle w:val="a3"/>
        <w:spacing w:line="500" w:lineRule="exact"/>
        <w:rPr>
          <w:rFonts w:ascii="맑은 고딕" w:eastAsia="맑은 고딕" w:hAnsi="맑은 고딕"/>
          <w:bCs/>
          <w:color w:val="auto"/>
          <w:sz w:val="24"/>
          <w:szCs w:val="24"/>
          <w:lang w:eastAsia="ko-KR"/>
        </w:rPr>
      </w:pPr>
    </w:p>
    <w:p w14:paraId="6D852063" w14:textId="3D9ACDE2" w:rsidR="009D0A45" w:rsidRPr="00C15F5F" w:rsidRDefault="009D0A45" w:rsidP="00B805FA">
      <w:pPr>
        <w:spacing w:line="500" w:lineRule="exact"/>
        <w:rPr>
          <w:rFonts w:ascii="맑은 고딕" w:eastAsia="맑은 고딕" w:hAnsi="맑은 고딕"/>
          <w:sz w:val="24"/>
        </w:rPr>
      </w:pPr>
      <w:r w:rsidRPr="00C15F5F">
        <w:rPr>
          <w:rFonts w:ascii="맑은 고딕" w:eastAsia="맑은 고딕" w:hAnsi="맑은 고딕" w:hint="eastAsia"/>
          <w:b/>
          <w:sz w:val="24"/>
        </w:rPr>
        <w:t>제</w:t>
      </w:r>
      <w:r w:rsidRPr="00C15F5F">
        <w:rPr>
          <w:rFonts w:ascii="맑은 고딕" w:eastAsia="맑은 고딕" w:hAnsi="맑은 고딕"/>
          <w:b/>
          <w:sz w:val="24"/>
        </w:rPr>
        <w:t>4조 (보증보험)</w:t>
      </w:r>
      <w:r w:rsidRPr="00C15F5F">
        <w:rPr>
          <w:rFonts w:ascii="맑은 고딕" w:eastAsia="맑은 고딕" w:hAnsi="맑은 고딕"/>
          <w:sz w:val="24"/>
        </w:rPr>
        <w:t xml:space="preserve"> </w:t>
      </w:r>
      <w:r w:rsidR="00B859BF">
        <w:rPr>
          <w:rFonts w:ascii="맑은 고딕" w:eastAsia="맑은 고딕" w:hAnsi="맑은 고딕"/>
          <w:sz w:val="24"/>
        </w:rPr>
        <w:t>“</w:t>
      </w:r>
      <w:r w:rsidR="00E01159">
        <w:rPr>
          <w:rFonts w:ascii="맑은 고딕" w:eastAsia="맑은 고딕" w:hAnsi="맑은 고딕" w:hint="eastAsia"/>
          <w:sz w:val="24"/>
        </w:rPr>
        <w:t>GME</w:t>
      </w:r>
      <w:r w:rsidR="00B859BF">
        <w:rPr>
          <w:rFonts w:ascii="맑은 고딕" w:eastAsia="맑은 고딕" w:hAnsi="맑은 고딕"/>
          <w:sz w:val="24"/>
        </w:rPr>
        <w:t>”</w:t>
      </w:r>
      <w:r w:rsidRPr="00C15F5F">
        <w:rPr>
          <w:rFonts w:ascii="맑은 고딕" w:eastAsia="맑은 고딕" w:hAnsi="맑은 고딕" w:hint="eastAsia"/>
          <w:sz w:val="24"/>
        </w:rPr>
        <w:t>는</w:t>
      </w:r>
      <w:r w:rsidRPr="00C15F5F">
        <w:rPr>
          <w:rFonts w:ascii="맑은 고딕" w:eastAsia="맑은 고딕" w:hAnsi="맑은 고딕"/>
          <w:sz w:val="24"/>
        </w:rPr>
        <w:t xml:space="preserve"> 다음과 같은 조건에 맞추어</w:t>
      </w:r>
      <w:r w:rsidR="001936B7">
        <w:rPr>
          <w:rFonts w:ascii="맑은 고딕" w:eastAsia="맑은 고딕" w:hAnsi="맑은 고딕" w:hint="eastAsia"/>
          <w:sz w:val="24"/>
        </w:rPr>
        <w:t xml:space="preserve"> </w:t>
      </w:r>
      <w:r w:rsidR="006A5CF3">
        <w:rPr>
          <w:rFonts w:ascii="맑은 고딕" w:eastAsia="맑은 고딕" w:hAnsi="맑은 고딕"/>
          <w:sz w:val="24"/>
        </w:rPr>
        <w:t>“</w:t>
      </w:r>
      <w:r w:rsidR="006A5CF3">
        <w:rPr>
          <w:rFonts w:ascii="맑은 고딕" w:eastAsia="맑은 고딕" w:hAnsi="맑은 고딕" w:hint="eastAsia"/>
          <w:sz w:val="24"/>
        </w:rPr>
        <w:t>본</w:t>
      </w:r>
      <w:r w:rsidR="00B859BF">
        <w:rPr>
          <w:rFonts w:ascii="맑은 고딕" w:eastAsia="맑은 고딕" w:hAnsi="맑은 고딕" w:hint="eastAsia"/>
          <w:sz w:val="24"/>
        </w:rPr>
        <w:t xml:space="preserve"> </w:t>
      </w:r>
      <w:r w:rsidR="006A5CF3">
        <w:rPr>
          <w:rFonts w:ascii="맑은 고딕" w:eastAsia="맑은 고딕" w:hAnsi="맑은 고딕" w:hint="eastAsia"/>
          <w:sz w:val="24"/>
        </w:rPr>
        <w:t>계약서</w:t>
      </w:r>
      <w:r w:rsidR="006A5CF3">
        <w:rPr>
          <w:rFonts w:ascii="맑은 고딕" w:eastAsia="맑은 고딕" w:hAnsi="맑은 고딕"/>
          <w:sz w:val="24"/>
        </w:rPr>
        <w:t>”</w:t>
      </w:r>
      <w:r w:rsidRPr="00CB2281">
        <w:rPr>
          <w:rFonts w:ascii="맑은 고딕" w:eastAsia="맑은 고딕" w:hAnsi="맑은 고딕" w:hint="eastAsia"/>
          <w:sz w:val="24"/>
        </w:rPr>
        <w:t xml:space="preserve"> </w:t>
      </w:r>
      <w:r w:rsidRPr="00C15F5F">
        <w:rPr>
          <w:rFonts w:ascii="맑은 고딕" w:eastAsia="맑은 고딕" w:hAnsi="맑은 고딕" w:hint="eastAsia"/>
          <w:sz w:val="24"/>
        </w:rPr>
        <w:t>제</w:t>
      </w:r>
      <w:r w:rsidR="00820ACA">
        <w:rPr>
          <w:rFonts w:ascii="맑은 고딕" w:eastAsia="맑은 고딕" w:hAnsi="맑은 고딕"/>
          <w:sz w:val="24"/>
        </w:rPr>
        <w:t>9</w:t>
      </w:r>
      <w:r w:rsidRPr="00C15F5F">
        <w:rPr>
          <w:rFonts w:ascii="맑은 고딕" w:eastAsia="맑은 고딕" w:hAnsi="맑은 고딕"/>
          <w:sz w:val="24"/>
        </w:rPr>
        <w:t xml:space="preserve">조 </w:t>
      </w:r>
      <w:r w:rsidRPr="00C15F5F">
        <w:rPr>
          <w:rFonts w:ascii="맑은 고딕" w:eastAsia="맑은 고딕" w:hAnsi="맑은 고딕" w:hint="eastAsia"/>
          <w:sz w:val="24"/>
        </w:rPr>
        <w:t>제</w:t>
      </w:r>
      <w:r w:rsidRPr="00C15F5F">
        <w:rPr>
          <w:rFonts w:ascii="맑은 고딕" w:eastAsia="맑은 고딕" w:hAnsi="맑은 고딕"/>
          <w:sz w:val="24"/>
        </w:rPr>
        <w:t xml:space="preserve">2항의 </w:t>
      </w:r>
      <w:r w:rsidRPr="00C15F5F">
        <w:rPr>
          <w:rFonts w:ascii="맑은 고딕" w:eastAsia="맑은 고딕" w:hAnsi="맑은 고딕" w:hint="eastAsia"/>
          <w:sz w:val="24"/>
        </w:rPr>
        <w:t xml:space="preserve">대금 </w:t>
      </w:r>
      <w:r w:rsidRPr="00C15F5F">
        <w:rPr>
          <w:rFonts w:ascii="맑은 고딕" w:eastAsia="맑은 고딕" w:hAnsi="맑은 고딕"/>
          <w:sz w:val="24"/>
        </w:rPr>
        <w:t>지급을 보증하는 보증보험</w:t>
      </w:r>
      <w:r w:rsidR="00856D54">
        <w:rPr>
          <w:rFonts w:ascii="맑은 고딕" w:eastAsia="맑은 고딕" w:hAnsi="맑은 고딕" w:hint="eastAsia"/>
          <w:sz w:val="24"/>
        </w:rPr>
        <w:t>에</w:t>
      </w:r>
      <w:r w:rsidRPr="00C15F5F">
        <w:rPr>
          <w:rFonts w:ascii="맑은 고딕" w:eastAsia="맑은 고딕" w:hAnsi="맑은 고딕"/>
          <w:sz w:val="24"/>
        </w:rPr>
        <w:t xml:space="preserve"> 가입하여</w:t>
      </w:r>
      <w:r w:rsidRPr="00C15F5F">
        <w:rPr>
          <w:rFonts w:ascii="맑은 고딕" w:eastAsia="맑은 고딕" w:hAnsi="맑은 고딕" w:hint="eastAsia"/>
          <w:sz w:val="24"/>
        </w:rPr>
        <w:t xml:space="preserve"> 그</w:t>
      </w:r>
      <w:r w:rsidRPr="00C15F5F">
        <w:rPr>
          <w:rFonts w:ascii="맑은 고딕" w:eastAsia="맑은 고딕" w:hAnsi="맑은 고딕"/>
          <w:sz w:val="24"/>
        </w:rPr>
        <w:t xml:space="preserve"> </w:t>
      </w:r>
      <w:r w:rsidRPr="00C15F5F">
        <w:rPr>
          <w:rFonts w:ascii="맑은 고딕" w:eastAsia="맑은 고딕" w:hAnsi="맑은 고딕" w:hint="eastAsia"/>
          <w:sz w:val="24"/>
        </w:rPr>
        <w:t>증권을</w:t>
      </w:r>
      <w:r w:rsidRPr="00C15F5F">
        <w:rPr>
          <w:rFonts w:ascii="맑은 고딕" w:eastAsia="맑은 고딕" w:hAnsi="맑은 고딕"/>
          <w:sz w:val="24"/>
        </w:rPr>
        <w:t xml:space="preserve"> </w:t>
      </w:r>
      <w:r w:rsidR="000F5095">
        <w:rPr>
          <w:rFonts w:ascii="맑은 고딕" w:eastAsia="맑은 고딕" w:hAnsi="맑은 고딕"/>
          <w:sz w:val="24"/>
        </w:rPr>
        <w:t>“</w:t>
      </w:r>
      <w:proofErr w:type="spellStart"/>
      <w:r w:rsidRPr="00C15F5F">
        <w:rPr>
          <w:rFonts w:ascii="맑은 고딕" w:eastAsia="맑은 고딕" w:hAnsi="맑은 고딕" w:hint="eastAsia"/>
          <w:sz w:val="24"/>
        </w:rPr>
        <w:t>비씨카드</w:t>
      </w:r>
      <w:proofErr w:type="spellEnd"/>
      <w:r w:rsidR="000F5095">
        <w:rPr>
          <w:rFonts w:ascii="맑은 고딕" w:eastAsia="맑은 고딕" w:hAnsi="맑은 고딕"/>
          <w:sz w:val="24"/>
        </w:rPr>
        <w:t>”</w:t>
      </w:r>
      <w:r w:rsidRPr="00C15F5F">
        <w:rPr>
          <w:rFonts w:ascii="맑은 고딕" w:eastAsia="맑은 고딕" w:hAnsi="맑은 고딕" w:hint="eastAsia"/>
          <w:sz w:val="24"/>
        </w:rPr>
        <w:t>에</w:t>
      </w:r>
      <w:r w:rsidRPr="00C15F5F">
        <w:rPr>
          <w:rFonts w:ascii="맑은 고딕" w:eastAsia="맑은 고딕" w:hAnsi="맑은 고딕"/>
          <w:sz w:val="24"/>
        </w:rPr>
        <w:t xml:space="preserve"> </w:t>
      </w:r>
      <w:r w:rsidRPr="009C2989">
        <w:rPr>
          <w:rFonts w:ascii="맑은 고딕" w:eastAsia="맑은 고딕" w:hAnsi="맑은 고딕"/>
          <w:sz w:val="24"/>
        </w:rPr>
        <w:t>제공</w:t>
      </w:r>
      <w:r w:rsidR="00C245EA" w:rsidRPr="009C2989">
        <w:rPr>
          <w:rFonts w:ascii="맑은 고딕" w:eastAsia="맑은 고딕" w:hAnsi="맑은 고딕" w:hint="eastAsia"/>
          <w:sz w:val="24"/>
        </w:rPr>
        <w:t xml:space="preserve">하여야 </w:t>
      </w:r>
      <w:r w:rsidRPr="009C2989">
        <w:rPr>
          <w:rFonts w:ascii="맑은 고딕" w:eastAsia="맑은 고딕" w:hAnsi="맑은 고딕"/>
          <w:sz w:val="24"/>
        </w:rPr>
        <w:t>한다.</w:t>
      </w:r>
      <w:r w:rsidR="00661763">
        <w:rPr>
          <w:rFonts w:ascii="맑은 고딕" w:eastAsia="맑은 고딕" w:hAnsi="맑은 고딕"/>
          <w:sz w:val="24"/>
        </w:rPr>
        <w:t xml:space="preserve"> </w:t>
      </w:r>
      <w:r w:rsidR="00661763" w:rsidRPr="00661763">
        <w:rPr>
          <w:rFonts w:ascii="맑은 고딕" w:eastAsia="맑은 고딕" w:hAnsi="맑은 고딕" w:hint="eastAsia"/>
          <w:sz w:val="24"/>
        </w:rPr>
        <w:t xml:space="preserve">보증보험이 준비되지 않을 경우 </w:t>
      </w:r>
      <w:r w:rsidR="000F5095">
        <w:rPr>
          <w:rFonts w:ascii="맑은 고딕" w:eastAsia="맑은 고딕" w:hAnsi="맑은 고딕"/>
          <w:sz w:val="24"/>
        </w:rPr>
        <w:t>“</w:t>
      </w:r>
      <w:proofErr w:type="spellStart"/>
      <w:r w:rsidR="00661763" w:rsidRPr="00661763">
        <w:rPr>
          <w:rFonts w:ascii="맑은 고딕" w:eastAsia="맑은 고딕" w:hAnsi="맑은 고딕" w:hint="eastAsia"/>
          <w:sz w:val="24"/>
        </w:rPr>
        <w:t>비씨카드</w:t>
      </w:r>
      <w:proofErr w:type="spellEnd"/>
      <w:r w:rsidR="000F5095">
        <w:rPr>
          <w:rFonts w:ascii="맑은 고딕" w:eastAsia="맑은 고딕" w:hAnsi="맑은 고딕"/>
          <w:sz w:val="24"/>
        </w:rPr>
        <w:t>”</w:t>
      </w:r>
      <w:r w:rsidR="00661763" w:rsidRPr="00661763">
        <w:rPr>
          <w:rFonts w:ascii="맑은 고딕" w:eastAsia="맑은 고딕" w:hAnsi="맑은 고딕" w:hint="eastAsia"/>
          <w:sz w:val="24"/>
        </w:rPr>
        <w:t xml:space="preserve">는 </w:t>
      </w:r>
      <w:r w:rsidR="000F5095">
        <w:rPr>
          <w:rFonts w:ascii="맑은 고딕" w:eastAsia="맑은 고딕" w:hAnsi="맑은 고딕"/>
          <w:sz w:val="24"/>
        </w:rPr>
        <w:t>“</w:t>
      </w:r>
      <w:r w:rsidR="00E01159">
        <w:rPr>
          <w:rFonts w:ascii="맑은 고딕" w:eastAsia="맑은 고딕" w:hAnsi="맑은 고딕" w:hint="eastAsia"/>
          <w:sz w:val="24"/>
        </w:rPr>
        <w:t>GME</w:t>
      </w:r>
      <w:r w:rsidR="000F5095">
        <w:rPr>
          <w:rFonts w:ascii="맑은 고딕" w:eastAsia="맑은 고딕" w:hAnsi="맑은 고딕"/>
          <w:sz w:val="24"/>
        </w:rPr>
        <w:t>”</w:t>
      </w:r>
      <w:r w:rsidR="00661763" w:rsidRPr="00661763">
        <w:rPr>
          <w:rFonts w:ascii="맑은 고딕" w:eastAsia="맑은 고딕" w:hAnsi="맑은 고딕" w:hint="eastAsia"/>
          <w:sz w:val="24"/>
        </w:rPr>
        <w:t>의 카드 업무대행 서비스(이하 “</w:t>
      </w:r>
      <w:proofErr w:type="spellStart"/>
      <w:r w:rsidR="00661763" w:rsidRPr="00661763">
        <w:rPr>
          <w:rFonts w:ascii="맑은 고딕" w:eastAsia="맑은 고딕" w:hAnsi="맑은 고딕" w:hint="eastAsia"/>
          <w:sz w:val="24"/>
        </w:rPr>
        <w:t>서비스”라</w:t>
      </w:r>
      <w:proofErr w:type="spellEnd"/>
      <w:r w:rsidR="00661763" w:rsidRPr="00661763">
        <w:rPr>
          <w:rFonts w:ascii="맑은 고딕" w:eastAsia="맑은 고딕" w:hAnsi="맑은 고딕" w:hint="eastAsia"/>
          <w:sz w:val="24"/>
        </w:rPr>
        <w:t xml:space="preserve"> 한다)를 수행하지 아니한다.</w:t>
      </w:r>
    </w:p>
    <w:p w14:paraId="3A1A83ED" w14:textId="77777777" w:rsidR="009D0A45" w:rsidRPr="00C15F5F" w:rsidRDefault="009D0A45" w:rsidP="00B805FA">
      <w:pPr>
        <w:spacing w:line="500" w:lineRule="exact"/>
        <w:rPr>
          <w:rFonts w:ascii="맑은 고딕" w:eastAsia="맑은 고딕" w:hAnsi="맑은 고딕"/>
          <w:sz w:val="24"/>
        </w:rPr>
      </w:pPr>
      <w:r w:rsidRPr="00FC7127">
        <w:rPr>
          <w:rFonts w:ascii="맑은 고딕" w:eastAsia="맑은 고딕" w:hAnsi="맑은 고딕" w:cs="굴림"/>
          <w:kern w:val="0"/>
          <w:sz w:val="22"/>
        </w:rPr>
        <w:lastRenderedPageBreak/>
        <w:t>①</w:t>
      </w:r>
      <w:r w:rsidRPr="00FC7127">
        <w:rPr>
          <w:rFonts w:ascii="맑은 고딕" w:eastAsia="맑은 고딕" w:hAnsi="맑은 고딕" w:cs="굴림" w:hint="eastAsia"/>
          <w:kern w:val="0"/>
          <w:sz w:val="22"/>
        </w:rPr>
        <w:t xml:space="preserve"> </w:t>
      </w:r>
      <w:r w:rsidRPr="00FC7127">
        <w:rPr>
          <w:rFonts w:ascii="맑은 고딕" w:eastAsia="맑은 고딕" w:hAnsi="맑은 고딕" w:hint="eastAsia"/>
          <w:sz w:val="24"/>
        </w:rPr>
        <w:t>보증보험</w:t>
      </w:r>
      <w:r w:rsidRPr="00FC7127">
        <w:rPr>
          <w:rFonts w:ascii="맑은 고딕" w:eastAsia="맑은 고딕" w:hAnsi="맑은 고딕"/>
          <w:sz w:val="24"/>
        </w:rPr>
        <w:t xml:space="preserve"> </w:t>
      </w:r>
      <w:r w:rsidRPr="00FC7127">
        <w:rPr>
          <w:rFonts w:ascii="맑은 고딕" w:eastAsia="맑은 고딕" w:hAnsi="맑은 고딕" w:hint="eastAsia"/>
          <w:sz w:val="24"/>
        </w:rPr>
        <w:t>계약</w:t>
      </w:r>
      <w:r w:rsidRPr="00FC7127">
        <w:rPr>
          <w:rFonts w:ascii="맑은 고딕" w:eastAsia="맑은 고딕" w:hAnsi="맑은 고딕"/>
          <w:sz w:val="24"/>
        </w:rPr>
        <w:t xml:space="preserve"> </w:t>
      </w:r>
      <w:r w:rsidRPr="00FC7127">
        <w:rPr>
          <w:rFonts w:ascii="맑은 고딕" w:eastAsia="맑은 고딕" w:hAnsi="맑은 고딕" w:hint="eastAsia"/>
          <w:sz w:val="24"/>
        </w:rPr>
        <w:t>내용</w:t>
      </w:r>
    </w:p>
    <w:p w14:paraId="2643FF0E" w14:textId="1B4614EF" w:rsidR="009D0A45" w:rsidRPr="00C15F5F" w:rsidRDefault="009D0A45" w:rsidP="00B805FA">
      <w:pPr>
        <w:spacing w:line="500" w:lineRule="exact"/>
        <w:ind w:leftChars="175" w:left="753" w:hangingChars="168" w:hanging="403"/>
        <w:rPr>
          <w:rFonts w:ascii="맑은 고딕" w:eastAsia="맑은 고딕" w:hAnsi="맑은 고딕"/>
          <w:sz w:val="24"/>
        </w:rPr>
      </w:pPr>
      <w:r w:rsidRPr="00C15F5F">
        <w:rPr>
          <w:rFonts w:ascii="맑은 고딕" w:eastAsia="맑은 고딕" w:hAnsi="맑은 고딕" w:hint="eastAsia"/>
          <w:sz w:val="24"/>
        </w:rPr>
        <w:t>가</w:t>
      </w:r>
      <w:r w:rsidRPr="00C15F5F">
        <w:rPr>
          <w:rFonts w:ascii="맑은 고딕" w:eastAsia="맑은 고딕" w:hAnsi="맑은 고딕"/>
          <w:sz w:val="24"/>
        </w:rPr>
        <w:t xml:space="preserve">. </w:t>
      </w:r>
      <w:r w:rsidR="00661763" w:rsidRPr="00661763">
        <w:rPr>
          <w:rFonts w:ascii="맑은 고딕" w:eastAsia="맑은 고딕" w:hAnsi="맑은 고딕" w:hint="eastAsia"/>
          <w:sz w:val="24"/>
        </w:rPr>
        <w:t xml:space="preserve">보증보험은 서비스 개시 전 반드시 체결해야 하며 </w:t>
      </w:r>
      <w:r w:rsidR="00856D54">
        <w:rPr>
          <w:rFonts w:ascii="맑은 고딕" w:eastAsia="맑은 고딕" w:hAnsi="맑은 고딕" w:hint="eastAsia"/>
          <w:sz w:val="24"/>
        </w:rPr>
        <w:t>보증</w:t>
      </w:r>
      <w:r w:rsidR="00661763" w:rsidRPr="00661763">
        <w:rPr>
          <w:rFonts w:ascii="맑은 고딕" w:eastAsia="맑은 고딕" w:hAnsi="맑은 고딕" w:hint="eastAsia"/>
          <w:sz w:val="24"/>
        </w:rPr>
        <w:t>기간은</w:t>
      </w:r>
      <w:r w:rsidR="001936B7">
        <w:rPr>
          <w:rFonts w:ascii="맑은 고딕" w:eastAsia="맑은 고딕" w:hAnsi="맑은 고딕" w:hint="eastAsia"/>
          <w:sz w:val="24"/>
        </w:rPr>
        <w:t xml:space="preserve"> </w:t>
      </w:r>
      <w:r w:rsidR="006A5CF3">
        <w:rPr>
          <w:rFonts w:ascii="맑은 고딕" w:eastAsia="맑은 고딕" w:hAnsi="맑은 고딕"/>
          <w:sz w:val="24"/>
        </w:rPr>
        <w:t>“</w:t>
      </w:r>
      <w:r w:rsidR="006A5CF3">
        <w:rPr>
          <w:rFonts w:ascii="맑은 고딕" w:eastAsia="맑은 고딕" w:hAnsi="맑은 고딕" w:hint="eastAsia"/>
          <w:sz w:val="24"/>
        </w:rPr>
        <w:t>본</w:t>
      </w:r>
      <w:r w:rsidR="00B859BF">
        <w:rPr>
          <w:rFonts w:ascii="맑은 고딕" w:eastAsia="맑은 고딕" w:hAnsi="맑은 고딕" w:hint="eastAsia"/>
          <w:sz w:val="24"/>
        </w:rPr>
        <w:t xml:space="preserve"> </w:t>
      </w:r>
      <w:r w:rsidR="006A5CF3">
        <w:rPr>
          <w:rFonts w:ascii="맑은 고딕" w:eastAsia="맑은 고딕" w:hAnsi="맑은 고딕" w:hint="eastAsia"/>
          <w:sz w:val="24"/>
        </w:rPr>
        <w:t>계약서</w:t>
      </w:r>
      <w:r w:rsidR="006A5CF3">
        <w:rPr>
          <w:rFonts w:ascii="맑은 고딕" w:eastAsia="맑은 고딕" w:hAnsi="맑은 고딕"/>
          <w:sz w:val="24"/>
        </w:rPr>
        <w:t>”</w:t>
      </w:r>
      <w:r w:rsidR="00661763" w:rsidRPr="00661763">
        <w:rPr>
          <w:rFonts w:ascii="맑은 고딕" w:eastAsia="맑은 고딕" w:hAnsi="맑은 고딕" w:hint="eastAsia"/>
          <w:sz w:val="24"/>
        </w:rPr>
        <w:t xml:space="preserve"> 제</w:t>
      </w:r>
      <w:r w:rsidR="00F35D2A">
        <w:rPr>
          <w:rFonts w:ascii="맑은 고딕" w:eastAsia="맑은 고딕" w:hAnsi="맑은 고딕" w:hint="eastAsia"/>
          <w:sz w:val="24"/>
        </w:rPr>
        <w:t>1</w:t>
      </w:r>
      <w:r w:rsidR="00DF69EF">
        <w:rPr>
          <w:rFonts w:ascii="맑은 고딕" w:eastAsia="맑은 고딕" w:hAnsi="맑은 고딕"/>
          <w:sz w:val="24"/>
        </w:rPr>
        <w:t>8</w:t>
      </w:r>
      <w:r w:rsidR="00661763" w:rsidRPr="00661763">
        <w:rPr>
          <w:rFonts w:ascii="맑은 고딕" w:eastAsia="맑은 고딕" w:hAnsi="맑은 고딕" w:hint="eastAsia"/>
          <w:sz w:val="24"/>
        </w:rPr>
        <w:t>조 제</w:t>
      </w:r>
      <w:r w:rsidR="00F35D2A">
        <w:rPr>
          <w:rFonts w:ascii="맑은 고딕" w:eastAsia="맑은 고딕" w:hAnsi="맑은 고딕" w:hint="eastAsia"/>
          <w:sz w:val="24"/>
        </w:rPr>
        <w:t>1</w:t>
      </w:r>
      <w:r w:rsidR="00661763" w:rsidRPr="00661763">
        <w:rPr>
          <w:rFonts w:ascii="맑은 고딕" w:eastAsia="맑은 고딕" w:hAnsi="맑은 고딕" w:hint="eastAsia"/>
          <w:sz w:val="24"/>
        </w:rPr>
        <w:t xml:space="preserve">항 단서에 </w:t>
      </w:r>
      <w:r w:rsidR="00B859BF">
        <w:rPr>
          <w:rFonts w:ascii="맑은 고딕" w:eastAsia="맑은 고딕" w:hAnsi="맑은 고딕" w:hint="eastAsia"/>
          <w:sz w:val="24"/>
        </w:rPr>
        <w:t>따른</w:t>
      </w:r>
      <w:r w:rsidR="00661763" w:rsidRPr="00661763">
        <w:rPr>
          <w:rFonts w:ascii="맑은 고딕" w:eastAsia="맑은 고딕" w:hAnsi="맑은 고딕" w:hint="eastAsia"/>
          <w:sz w:val="24"/>
        </w:rPr>
        <w:t xml:space="preserve"> 서비스 개시일로부터 </w:t>
      </w:r>
      <w:proofErr w:type="spellStart"/>
      <w:r w:rsidR="00661763" w:rsidRPr="00661763">
        <w:rPr>
          <w:rFonts w:ascii="맑은 고딕" w:eastAsia="맑은 고딕" w:hAnsi="맑은 고딕" w:hint="eastAsia"/>
          <w:sz w:val="24"/>
        </w:rPr>
        <w:t>계약만료일까지로</w:t>
      </w:r>
      <w:proofErr w:type="spellEnd"/>
      <w:r w:rsidR="00661763" w:rsidRPr="00661763">
        <w:rPr>
          <w:rFonts w:ascii="맑은 고딕" w:eastAsia="맑은 고딕" w:hAnsi="맑은 고딕" w:hint="eastAsia"/>
          <w:sz w:val="24"/>
        </w:rPr>
        <w:t xml:space="preserve"> 한다.</w:t>
      </w:r>
    </w:p>
    <w:p w14:paraId="199C7B67" w14:textId="759385D7" w:rsidR="009D0A45" w:rsidRPr="00C15F5F" w:rsidRDefault="009D0A45" w:rsidP="00B805FA">
      <w:pPr>
        <w:spacing w:line="500" w:lineRule="exact"/>
        <w:ind w:leftChars="175" w:left="753" w:hangingChars="168" w:hanging="403"/>
        <w:rPr>
          <w:rFonts w:ascii="맑은 고딕" w:eastAsia="맑은 고딕" w:hAnsi="맑은 고딕"/>
          <w:sz w:val="24"/>
        </w:rPr>
      </w:pPr>
      <w:r w:rsidRPr="00C15F5F">
        <w:rPr>
          <w:rFonts w:ascii="맑은 고딕" w:eastAsia="맑은 고딕" w:hAnsi="맑은 고딕" w:hint="eastAsia"/>
          <w:sz w:val="24"/>
        </w:rPr>
        <w:t xml:space="preserve">나. </w:t>
      </w:r>
      <w:r w:rsidR="00661763" w:rsidRPr="00661763">
        <w:rPr>
          <w:rFonts w:ascii="맑은 고딕" w:eastAsia="맑은 고딕" w:hAnsi="맑은 고딕" w:hint="eastAsia"/>
          <w:sz w:val="24"/>
        </w:rPr>
        <w:t>아래의 보증보험 내용은 양</w:t>
      </w:r>
      <w:r w:rsidR="000F5095">
        <w:rPr>
          <w:rFonts w:ascii="맑은 고딕" w:eastAsia="맑은 고딕" w:hAnsi="맑은 고딕" w:hint="eastAsia"/>
          <w:sz w:val="24"/>
        </w:rPr>
        <w:t xml:space="preserve"> 당사자</w:t>
      </w:r>
      <w:r w:rsidR="00661763" w:rsidRPr="00661763">
        <w:rPr>
          <w:rFonts w:ascii="맑은 고딕" w:eastAsia="맑은 고딕" w:hAnsi="맑은 고딕" w:hint="eastAsia"/>
          <w:sz w:val="24"/>
        </w:rPr>
        <w:t>가 매입데이터 전송과 정산업무</w:t>
      </w:r>
      <w:r w:rsidR="000F5095">
        <w:rPr>
          <w:rFonts w:ascii="맑은 고딕" w:eastAsia="맑은 고딕" w:hAnsi="맑은 고딕" w:hint="eastAsia"/>
          <w:sz w:val="24"/>
        </w:rPr>
        <w:t>를</w:t>
      </w:r>
      <w:r w:rsidR="00661763" w:rsidRPr="00661763">
        <w:rPr>
          <w:rFonts w:ascii="맑은 고딕" w:eastAsia="맑은 고딕" w:hAnsi="맑은 고딕" w:hint="eastAsia"/>
          <w:sz w:val="24"/>
        </w:rPr>
        <w:t xml:space="preserve"> 영업일이 아닌 365일 기준으로 수행하되, “</w:t>
      </w:r>
      <w:r w:rsidR="00661763" w:rsidRPr="00C262A3">
        <w:rPr>
          <w:rFonts w:ascii="맑은 고딕" w:eastAsia="맑은 고딕" w:hAnsi="맑은 고딕" w:hint="eastAsia"/>
          <w:sz w:val="24"/>
        </w:rPr>
        <w:t>D(</w:t>
      </w:r>
      <w:r w:rsidR="007B74FA" w:rsidRPr="00C262A3">
        <w:rPr>
          <w:rFonts w:ascii="맑은 고딕" w:eastAsia="맑은 고딕" w:hAnsi="맑은 고딕" w:hint="eastAsia"/>
          <w:sz w:val="24"/>
        </w:rPr>
        <w:t>매입일) + 1</w:t>
      </w:r>
      <w:r w:rsidR="00661763" w:rsidRPr="00C262A3">
        <w:rPr>
          <w:rFonts w:ascii="맑은 고딕" w:eastAsia="맑은 고딕" w:hAnsi="맑은 고딕" w:hint="eastAsia"/>
          <w:sz w:val="24"/>
        </w:rPr>
        <w:t>일</w:t>
      </w:r>
      <w:r w:rsidR="00FC7127">
        <w:rPr>
          <w:rFonts w:ascii="맑은 고딕" w:eastAsia="맑은 고딕" w:hAnsi="맑은 고딕" w:hint="eastAsia"/>
          <w:sz w:val="24"/>
        </w:rPr>
        <w:t>(영업일)</w:t>
      </w:r>
      <w:r w:rsidR="007B74FA" w:rsidRPr="00C262A3">
        <w:rPr>
          <w:rFonts w:ascii="맑은 고딕" w:eastAsia="맑은 고딕" w:hAnsi="맑은 고딕" w:hint="eastAsia"/>
          <w:sz w:val="24"/>
        </w:rPr>
        <w:t xml:space="preserve"> 09시 </w:t>
      </w:r>
      <w:r w:rsidR="007B74FA" w:rsidRPr="00C262A3">
        <w:rPr>
          <w:rFonts w:ascii="맑은 고딕" w:eastAsia="맑은 고딕" w:hAnsi="맑은 고딕"/>
          <w:sz w:val="24"/>
        </w:rPr>
        <w:t>30</w:t>
      </w:r>
      <w:r w:rsidR="007B74FA" w:rsidRPr="00C262A3">
        <w:rPr>
          <w:rFonts w:ascii="맑은 고딕" w:eastAsia="맑은 고딕" w:hAnsi="맑은 고딕" w:hint="eastAsia"/>
          <w:sz w:val="24"/>
        </w:rPr>
        <w:t>분</w:t>
      </w:r>
      <w:r w:rsidR="00661763" w:rsidRPr="00661763">
        <w:rPr>
          <w:rFonts w:ascii="맑은 고딕" w:eastAsia="맑은 고딕" w:hAnsi="맑은 고딕" w:hint="eastAsia"/>
          <w:sz w:val="24"/>
        </w:rPr>
        <w:t>”에 정산이 완료된다는 사실을 기반으로 한다.</w:t>
      </w:r>
    </w:p>
    <w:p w14:paraId="2336E48E" w14:textId="37827394" w:rsidR="009D0A45" w:rsidRPr="00C15F5F" w:rsidRDefault="009D0A45" w:rsidP="00286363">
      <w:pPr>
        <w:spacing w:line="500" w:lineRule="exact"/>
        <w:ind w:leftChars="175" w:left="708" w:hangingChars="149" w:hanging="358"/>
        <w:rPr>
          <w:rFonts w:ascii="맑은 고딕" w:eastAsia="맑은 고딕" w:hAnsi="맑은 고딕"/>
          <w:sz w:val="24"/>
        </w:rPr>
      </w:pPr>
      <w:r w:rsidRPr="00C15F5F">
        <w:rPr>
          <w:rFonts w:ascii="맑은 고딕" w:eastAsia="맑은 고딕" w:hAnsi="맑은 고딕" w:hint="eastAsia"/>
          <w:sz w:val="24"/>
        </w:rPr>
        <w:t>다</w:t>
      </w:r>
      <w:r w:rsidRPr="00C15F5F">
        <w:rPr>
          <w:rFonts w:ascii="맑은 고딕" w:eastAsia="맑은 고딕" w:hAnsi="맑은 고딕"/>
          <w:sz w:val="24"/>
        </w:rPr>
        <w:t xml:space="preserve">. </w:t>
      </w:r>
      <w:r w:rsidR="00661763" w:rsidRPr="00661763">
        <w:rPr>
          <w:rFonts w:ascii="맑은 고딕" w:eastAsia="맑은 고딕" w:hAnsi="맑은 고딕" w:hint="eastAsia"/>
          <w:sz w:val="24"/>
        </w:rPr>
        <w:t xml:space="preserve">서비스 개시일이 해당월의 10일 이내일 경우 해당월을 1월차로 계상하되, </w:t>
      </w:r>
      <w:r w:rsidR="00DF69EF">
        <w:rPr>
          <w:rFonts w:ascii="맑은 고딕" w:eastAsia="맑은 고딕" w:hAnsi="맑은 고딕" w:hint="eastAsia"/>
          <w:sz w:val="24"/>
        </w:rPr>
        <w:t xml:space="preserve">서비스개시일이 </w:t>
      </w:r>
      <w:r w:rsidR="00113514">
        <w:rPr>
          <w:rFonts w:ascii="맑은 고딕" w:eastAsia="맑은 고딕" w:hAnsi="맑은 고딕" w:hint="eastAsia"/>
          <w:sz w:val="24"/>
        </w:rPr>
        <w:t xml:space="preserve">해당월의 </w:t>
      </w:r>
      <w:r w:rsidR="00661763" w:rsidRPr="00661763">
        <w:rPr>
          <w:rFonts w:ascii="맑은 고딕" w:eastAsia="맑은 고딕" w:hAnsi="맑은 고딕" w:hint="eastAsia"/>
          <w:sz w:val="24"/>
        </w:rPr>
        <w:t>11일</w:t>
      </w:r>
      <w:r w:rsidR="00DF69EF">
        <w:rPr>
          <w:rFonts w:ascii="맑은 고딕" w:eastAsia="맑은 고딕" w:hAnsi="맑은 고딕" w:hint="eastAsia"/>
          <w:sz w:val="24"/>
        </w:rPr>
        <w:t xml:space="preserve"> </w:t>
      </w:r>
      <w:r w:rsidR="00113514">
        <w:rPr>
          <w:rFonts w:ascii="맑은 고딕" w:eastAsia="맑은 고딕" w:hAnsi="맑은 고딕" w:hint="eastAsia"/>
          <w:sz w:val="24"/>
        </w:rPr>
        <w:t>이후</w:t>
      </w:r>
      <w:r w:rsidR="00DF69EF">
        <w:rPr>
          <w:rFonts w:ascii="맑은 고딕" w:eastAsia="맑은 고딕" w:hAnsi="맑은 고딕" w:hint="eastAsia"/>
          <w:sz w:val="24"/>
        </w:rPr>
        <w:t>인 경우에는</w:t>
      </w:r>
      <w:r w:rsidR="00661763" w:rsidRPr="00661763">
        <w:rPr>
          <w:rFonts w:ascii="맑은 고딕" w:eastAsia="맑은 고딕" w:hAnsi="맑은 고딕" w:hint="eastAsia"/>
          <w:sz w:val="24"/>
        </w:rPr>
        <w:t xml:space="preserve"> 익월부터 1월차로 계상한다.</w:t>
      </w:r>
    </w:p>
    <w:p w14:paraId="0BEACFAA" w14:textId="4C40A909" w:rsidR="009D0A45" w:rsidRPr="00C15F5F" w:rsidRDefault="009D0A45" w:rsidP="00B805FA">
      <w:pPr>
        <w:spacing w:line="500" w:lineRule="exact"/>
        <w:ind w:leftChars="175" w:left="753" w:hangingChars="168" w:hanging="403"/>
        <w:rPr>
          <w:rFonts w:ascii="맑은 고딕" w:eastAsia="맑은 고딕" w:hAnsi="맑은 고딕"/>
          <w:sz w:val="24"/>
        </w:rPr>
      </w:pPr>
      <w:r w:rsidRPr="00C15F5F">
        <w:rPr>
          <w:rFonts w:ascii="맑은 고딕" w:eastAsia="맑은 고딕" w:hAnsi="맑은 고딕" w:hint="eastAsia"/>
          <w:sz w:val="24"/>
        </w:rPr>
        <w:t>라</w:t>
      </w:r>
      <w:r w:rsidRPr="00C15F5F">
        <w:rPr>
          <w:rFonts w:ascii="맑은 고딕" w:eastAsia="맑은 고딕" w:hAnsi="맑은 고딕"/>
          <w:sz w:val="24"/>
        </w:rPr>
        <w:t xml:space="preserve">. </w:t>
      </w:r>
      <w:r w:rsidR="00661763" w:rsidRPr="00661763">
        <w:rPr>
          <w:rFonts w:ascii="맑은 고딕" w:eastAsia="맑은 고딕" w:hAnsi="맑은 고딕" w:hint="eastAsia"/>
          <w:sz w:val="24"/>
        </w:rPr>
        <w:t>보증액은 “</w:t>
      </w:r>
      <w:proofErr w:type="spellStart"/>
      <w:r w:rsidR="00661763" w:rsidRPr="00661763">
        <w:rPr>
          <w:rFonts w:ascii="맑은 고딕" w:eastAsia="맑은 고딕" w:hAnsi="맑은 고딕" w:hint="eastAsia"/>
          <w:sz w:val="24"/>
        </w:rPr>
        <w:t>비씨카드”가</w:t>
      </w:r>
      <w:proofErr w:type="spellEnd"/>
      <w:r w:rsidR="00661763" w:rsidRPr="00661763">
        <w:rPr>
          <w:rFonts w:ascii="맑은 고딕" w:eastAsia="맑은 고딕" w:hAnsi="맑은 고딕" w:hint="eastAsia"/>
          <w:sz w:val="24"/>
        </w:rPr>
        <w:t xml:space="preserve"> “</w:t>
      </w:r>
      <w:r w:rsidR="0056363A">
        <w:rPr>
          <w:rFonts w:ascii="맑은 고딕" w:eastAsia="맑은 고딕" w:hAnsi="맑은 고딕" w:hint="eastAsia"/>
          <w:sz w:val="24"/>
        </w:rPr>
        <w:t>GME</w:t>
      </w:r>
      <w:r w:rsidR="00661763" w:rsidRPr="00661763">
        <w:rPr>
          <w:rFonts w:ascii="맑은 고딕" w:eastAsia="맑은 고딕" w:hAnsi="맑은 고딕" w:hint="eastAsia"/>
          <w:sz w:val="24"/>
        </w:rPr>
        <w:t xml:space="preserve"> </w:t>
      </w:r>
      <w:proofErr w:type="spellStart"/>
      <w:r w:rsidR="00661763" w:rsidRPr="00661763">
        <w:rPr>
          <w:rFonts w:ascii="맑은 고딕" w:eastAsia="맑은 고딕" w:hAnsi="맑은 고딕" w:hint="eastAsia"/>
          <w:sz w:val="24"/>
        </w:rPr>
        <w:t>카드”의</w:t>
      </w:r>
      <w:proofErr w:type="spellEnd"/>
      <w:r w:rsidR="00661763" w:rsidRPr="00661763">
        <w:rPr>
          <w:rFonts w:ascii="맑은 고딕" w:eastAsia="맑은 고딕" w:hAnsi="맑은 고딕" w:hint="eastAsia"/>
          <w:sz w:val="24"/>
        </w:rPr>
        <w:t xml:space="preserve"> 추정 </w:t>
      </w:r>
      <w:proofErr w:type="spellStart"/>
      <w:r w:rsidR="00661763" w:rsidRPr="00661763">
        <w:rPr>
          <w:rFonts w:ascii="맑은 고딕" w:eastAsia="맑은 고딕" w:hAnsi="맑은 고딕" w:hint="eastAsia"/>
          <w:sz w:val="24"/>
        </w:rPr>
        <w:t>발급좌수</w:t>
      </w:r>
      <w:proofErr w:type="spellEnd"/>
      <w:r w:rsidR="00661763" w:rsidRPr="00661763">
        <w:rPr>
          <w:rFonts w:ascii="맑은 고딕" w:eastAsia="맑은 고딕" w:hAnsi="맑은 고딕" w:hint="eastAsia"/>
          <w:sz w:val="24"/>
        </w:rPr>
        <w:t xml:space="preserve"> 및 매입금액을 기준으로 산정한 기준월 매입액에 대하여 </w:t>
      </w:r>
      <w:r w:rsidR="001725A2">
        <w:rPr>
          <w:rFonts w:ascii="맑은 고딕" w:eastAsia="맑은 고딕" w:hAnsi="맑은 고딕"/>
          <w:sz w:val="24"/>
        </w:rPr>
        <w:t>20</w:t>
      </w:r>
      <w:r w:rsidR="00661763" w:rsidRPr="00661763">
        <w:rPr>
          <w:rFonts w:ascii="맑은 고딕" w:eastAsia="맑은 고딕" w:hAnsi="맑은 고딕" w:hint="eastAsia"/>
          <w:sz w:val="24"/>
        </w:rPr>
        <w:t xml:space="preserve">으로 나눈 다음 </w:t>
      </w:r>
      <w:r w:rsidR="001725A2">
        <w:rPr>
          <w:rFonts w:ascii="맑은 고딕" w:eastAsia="맑은 고딕" w:hAnsi="맑은 고딕"/>
          <w:sz w:val="24"/>
        </w:rPr>
        <w:t>5</w:t>
      </w:r>
      <w:r w:rsidR="00661763" w:rsidRPr="00661763">
        <w:rPr>
          <w:rFonts w:ascii="맑은 고딕" w:eastAsia="맑은 고딕" w:hAnsi="맑은 고딕" w:hint="eastAsia"/>
          <w:sz w:val="24"/>
        </w:rPr>
        <w:t>을 곱한 금액으로 한다.</w:t>
      </w:r>
      <w:r w:rsidRPr="00C15F5F">
        <w:rPr>
          <w:rFonts w:ascii="맑은 고딕" w:eastAsia="맑은 고딕" w:hAnsi="맑은 고딕"/>
          <w:sz w:val="24"/>
        </w:rPr>
        <w:t xml:space="preserve"> </w:t>
      </w:r>
    </w:p>
    <w:p w14:paraId="4A2D6973" w14:textId="5BE19A7A" w:rsidR="009D0A45" w:rsidRPr="00C15F5F" w:rsidRDefault="009D0A45" w:rsidP="00B805FA">
      <w:pPr>
        <w:spacing w:line="500" w:lineRule="exact"/>
        <w:ind w:leftChars="175" w:left="753" w:hangingChars="168" w:hanging="403"/>
        <w:rPr>
          <w:rFonts w:ascii="맑은 고딕" w:eastAsia="맑은 고딕" w:hAnsi="맑은 고딕"/>
          <w:sz w:val="24"/>
        </w:rPr>
      </w:pPr>
      <w:r w:rsidRPr="00C15F5F">
        <w:rPr>
          <w:rFonts w:ascii="맑은 고딕" w:eastAsia="맑은 고딕" w:hAnsi="맑은 고딕" w:hint="eastAsia"/>
          <w:sz w:val="24"/>
        </w:rPr>
        <w:t>마</w:t>
      </w:r>
      <w:r w:rsidRPr="00C15F5F">
        <w:rPr>
          <w:rFonts w:ascii="맑은 고딕" w:eastAsia="맑은 고딕" w:hAnsi="맑은 고딕"/>
          <w:sz w:val="24"/>
        </w:rPr>
        <w:t xml:space="preserve">. </w:t>
      </w:r>
      <w:r w:rsidR="00661763" w:rsidRPr="00661763">
        <w:rPr>
          <w:rFonts w:ascii="맑은 고딕" w:eastAsia="맑은 고딕" w:hAnsi="맑은 고딕" w:hint="eastAsia"/>
          <w:sz w:val="24"/>
        </w:rPr>
        <w:t xml:space="preserve">최초 보증보험 </w:t>
      </w:r>
      <w:proofErr w:type="spellStart"/>
      <w:r w:rsidR="00661763" w:rsidRPr="00661763">
        <w:rPr>
          <w:rFonts w:ascii="맑은 고딕" w:eastAsia="맑은 고딕" w:hAnsi="맑은 고딕" w:hint="eastAsia"/>
          <w:sz w:val="24"/>
        </w:rPr>
        <w:t>체결액</w:t>
      </w:r>
      <w:proofErr w:type="spellEnd"/>
      <w:r w:rsidR="00661763" w:rsidRPr="00661763">
        <w:rPr>
          <w:rFonts w:ascii="맑은 고딕" w:eastAsia="맑은 고딕" w:hAnsi="맑은 고딕" w:hint="eastAsia"/>
          <w:sz w:val="24"/>
        </w:rPr>
        <w:t>(</w:t>
      </w:r>
      <w:proofErr w:type="spellStart"/>
      <w:r w:rsidR="00661763" w:rsidRPr="00661763">
        <w:rPr>
          <w:rFonts w:ascii="맑은 고딕" w:eastAsia="맑은 고딕" w:hAnsi="맑은 고딕" w:hint="eastAsia"/>
          <w:sz w:val="24"/>
        </w:rPr>
        <w:t>보증액</w:t>
      </w:r>
      <w:proofErr w:type="spellEnd"/>
      <w:r w:rsidR="00661763" w:rsidRPr="00661763">
        <w:rPr>
          <w:rFonts w:ascii="맑은 고딕" w:eastAsia="맑은 고딕" w:hAnsi="맑은 고딕" w:hint="eastAsia"/>
          <w:sz w:val="24"/>
        </w:rPr>
        <w:t>)은 양</w:t>
      </w:r>
      <w:r w:rsidR="000F5095">
        <w:rPr>
          <w:rFonts w:ascii="맑은 고딕" w:eastAsia="맑은 고딕" w:hAnsi="맑은 고딕" w:hint="eastAsia"/>
          <w:sz w:val="24"/>
        </w:rPr>
        <w:t xml:space="preserve"> 당사자</w:t>
      </w:r>
      <w:r w:rsidR="00661763" w:rsidRPr="00661763">
        <w:rPr>
          <w:rFonts w:ascii="맑은 고딕" w:eastAsia="맑은 고딕" w:hAnsi="맑은 고딕" w:hint="eastAsia"/>
          <w:sz w:val="24"/>
        </w:rPr>
        <w:t xml:space="preserve">가 추정한 내용을 준용하여 6개월차 추정 </w:t>
      </w:r>
      <w:r w:rsidR="00661763" w:rsidRPr="00FC7127">
        <w:rPr>
          <w:rFonts w:ascii="맑은 고딕" w:eastAsia="맑은 고딕" w:hAnsi="맑은 고딕" w:hint="eastAsia"/>
          <w:sz w:val="24"/>
        </w:rPr>
        <w:t xml:space="preserve">매입액인 </w:t>
      </w:r>
      <w:r w:rsidR="000B494C">
        <w:rPr>
          <w:rFonts w:ascii="맑은 고딕" w:eastAsia="맑은 고딕" w:hAnsi="맑은 고딕"/>
          <w:sz w:val="24"/>
        </w:rPr>
        <w:t>4.2</w:t>
      </w:r>
      <w:r w:rsidR="00661763" w:rsidRPr="00FC7127">
        <w:rPr>
          <w:rFonts w:ascii="맑은 고딕" w:eastAsia="맑은 고딕" w:hAnsi="맑은 고딕" w:hint="eastAsia"/>
          <w:sz w:val="24"/>
        </w:rPr>
        <w:t>억원으로 한다. (개시 전)</w:t>
      </w:r>
    </w:p>
    <w:p w14:paraId="081A488A" w14:textId="066531A6" w:rsidR="009D0A45" w:rsidRPr="00FC7127" w:rsidRDefault="009D0A45" w:rsidP="00FC7127">
      <w:pPr>
        <w:spacing w:line="500" w:lineRule="exact"/>
        <w:ind w:leftChars="175" w:left="753" w:hangingChars="168" w:hanging="403"/>
        <w:rPr>
          <w:rFonts w:ascii="맑은 고딕" w:eastAsia="맑은 고딕" w:hAnsi="맑은 고딕"/>
          <w:sz w:val="24"/>
        </w:rPr>
      </w:pPr>
      <w:r w:rsidRPr="00C15F5F">
        <w:rPr>
          <w:rFonts w:ascii="맑은 고딕" w:eastAsia="맑은 고딕" w:hAnsi="맑은 고딕" w:hint="eastAsia"/>
          <w:sz w:val="24"/>
        </w:rPr>
        <w:t>바</w:t>
      </w:r>
      <w:r w:rsidRPr="00C15F5F">
        <w:rPr>
          <w:rFonts w:ascii="맑은 고딕" w:eastAsia="맑은 고딕" w:hAnsi="맑은 고딕"/>
          <w:sz w:val="24"/>
        </w:rPr>
        <w:t xml:space="preserve">. </w:t>
      </w:r>
      <w:r w:rsidR="00DF69EF">
        <w:rPr>
          <w:rFonts w:ascii="맑은 고딕" w:eastAsia="맑은 고딕" w:hAnsi="맑은 고딕"/>
          <w:sz w:val="24"/>
        </w:rPr>
        <w:t>“</w:t>
      </w:r>
      <w:r w:rsidR="00E01159">
        <w:rPr>
          <w:rFonts w:ascii="맑은 고딕" w:eastAsia="맑은 고딕" w:hAnsi="맑은 고딕" w:hint="eastAsia"/>
          <w:sz w:val="24"/>
        </w:rPr>
        <w:t>GME</w:t>
      </w:r>
      <w:r w:rsidR="00DF69EF">
        <w:rPr>
          <w:rFonts w:ascii="맑은 고딕" w:eastAsia="맑은 고딕" w:hAnsi="맑은 고딕"/>
          <w:sz w:val="24"/>
        </w:rPr>
        <w:t>”</w:t>
      </w:r>
      <w:r w:rsidR="00360D5B" w:rsidRPr="00360D5B">
        <w:rPr>
          <w:rFonts w:ascii="맑은 고딕" w:eastAsia="맑은 고딕" w:hAnsi="맑은 고딕" w:hint="eastAsia"/>
          <w:sz w:val="24"/>
        </w:rPr>
        <w:t xml:space="preserve">는 최초 보증보험증권 교부 후, 잔여 계약기간 중 6개월마다 총 5차례(1~5차) 표1의 스케쥴 및 금액 규모대로 보증금액을 증액하고, </w:t>
      </w:r>
      <w:r w:rsidR="005A7119">
        <w:rPr>
          <w:rFonts w:ascii="맑은 고딕" w:eastAsia="맑은 고딕" w:hAnsi="맑은 고딕" w:hint="eastAsia"/>
          <w:sz w:val="24"/>
        </w:rPr>
        <w:t>이</w:t>
      </w:r>
      <w:r w:rsidR="00360D5B" w:rsidRPr="00360D5B">
        <w:rPr>
          <w:rFonts w:ascii="맑은 고딕" w:eastAsia="맑은 고딕" w:hAnsi="맑은 고딕" w:hint="eastAsia"/>
          <w:sz w:val="24"/>
        </w:rPr>
        <w:t>에 관한 보증보험증권을 “</w:t>
      </w:r>
      <w:proofErr w:type="spellStart"/>
      <w:r w:rsidR="00360D5B" w:rsidRPr="00360D5B">
        <w:rPr>
          <w:rFonts w:ascii="맑은 고딕" w:eastAsia="맑은 고딕" w:hAnsi="맑은 고딕" w:hint="eastAsia"/>
          <w:sz w:val="24"/>
        </w:rPr>
        <w:t>비씨카드”에게</w:t>
      </w:r>
      <w:proofErr w:type="spellEnd"/>
      <w:r w:rsidR="00360D5B" w:rsidRPr="00360D5B">
        <w:rPr>
          <w:rFonts w:ascii="맑은 고딕" w:eastAsia="맑은 고딕" w:hAnsi="맑은 고딕" w:hint="eastAsia"/>
          <w:sz w:val="24"/>
        </w:rPr>
        <w:t xml:space="preserve"> 교부하여야 한다.</w:t>
      </w:r>
      <w:r w:rsidR="00D655B0">
        <w:rPr>
          <w:rFonts w:ascii="맑은 고딕" w:eastAsia="맑은 고딕" w:hAnsi="맑은 고딕"/>
          <w:sz w:val="24"/>
        </w:rPr>
        <w:t xml:space="preserve"> </w:t>
      </w:r>
      <w:r w:rsidR="00B2083E">
        <w:rPr>
          <w:rFonts w:ascii="맑은 고딕" w:eastAsia="맑은 고딕" w:hAnsi="맑은 고딕" w:hint="eastAsia"/>
          <w:sz w:val="24"/>
        </w:rPr>
        <w:t>다만,</w:t>
      </w:r>
      <w:r w:rsidR="00B2083E">
        <w:rPr>
          <w:rFonts w:ascii="맑은 고딕" w:eastAsia="맑은 고딕" w:hAnsi="맑은 고딕"/>
          <w:sz w:val="24"/>
        </w:rPr>
        <w:t xml:space="preserve"> </w:t>
      </w:r>
      <w:r w:rsidR="00D655B0">
        <w:rPr>
          <w:rFonts w:ascii="맑은 고딕" w:eastAsia="맑은 고딕" w:hAnsi="맑은 고딕" w:hint="eastAsia"/>
          <w:sz w:val="24"/>
        </w:rPr>
        <w:t xml:space="preserve">양 당사자는 </w:t>
      </w:r>
      <w:r w:rsidR="00647A1C">
        <w:rPr>
          <w:rFonts w:ascii="맑은 고딕" w:eastAsia="맑은 고딕" w:hAnsi="맑은 고딕" w:hint="eastAsia"/>
          <w:sz w:val="24"/>
        </w:rPr>
        <w:t>서비스 개시일</w:t>
      </w:r>
      <w:r w:rsidR="00D655B0">
        <w:rPr>
          <w:rFonts w:ascii="맑은 고딕" w:eastAsia="맑은 고딕" w:hAnsi="맑은 고딕" w:hint="eastAsia"/>
          <w:sz w:val="24"/>
        </w:rPr>
        <w:t xml:space="preserve">로부터 </w:t>
      </w:r>
      <w:r w:rsidR="007B5F8E">
        <w:rPr>
          <w:rFonts w:ascii="맑은 고딕" w:eastAsia="맑은 고딕" w:hAnsi="맑은 고딕"/>
          <w:sz w:val="24"/>
        </w:rPr>
        <w:t>6</w:t>
      </w:r>
      <w:r w:rsidR="00D655B0">
        <w:rPr>
          <w:rFonts w:ascii="맑은 고딕" w:eastAsia="맑은 고딕" w:hAnsi="맑은 고딕" w:hint="eastAsia"/>
          <w:sz w:val="24"/>
        </w:rPr>
        <w:t>개월까지는</w:t>
      </w:r>
      <w:r w:rsidR="00D655B0">
        <w:rPr>
          <w:rFonts w:ascii="맑은 고딕" w:eastAsia="맑은 고딕" w:hAnsi="맑은 고딕"/>
          <w:sz w:val="24"/>
        </w:rPr>
        <w:t xml:space="preserve"> </w:t>
      </w:r>
      <w:r w:rsidR="00D655B0">
        <w:rPr>
          <w:rFonts w:ascii="맑은 고딕" w:eastAsia="맑은 고딕" w:hAnsi="맑은 고딕" w:hint="eastAsia"/>
          <w:sz w:val="24"/>
        </w:rPr>
        <w:t>변경없이 표1에 정한 바에 따</w:t>
      </w:r>
      <w:r w:rsidR="00647A1C">
        <w:rPr>
          <w:rFonts w:ascii="맑은 고딕" w:eastAsia="맑은 고딕" w:hAnsi="맑은 고딕" w:hint="eastAsia"/>
          <w:sz w:val="24"/>
        </w:rPr>
        <w:t>른</w:t>
      </w:r>
      <w:r w:rsidR="00D655B0">
        <w:rPr>
          <w:rFonts w:ascii="맑은 고딕" w:eastAsia="맑은 고딕" w:hAnsi="맑은 고딕" w:hint="eastAsia"/>
          <w:sz w:val="24"/>
        </w:rPr>
        <w:t xml:space="preserve"> 보증보험증권을 제공하</w:t>
      </w:r>
      <w:r w:rsidR="00B2083E">
        <w:rPr>
          <w:rFonts w:ascii="맑은 고딕" w:eastAsia="맑은 고딕" w:hAnsi="맑은 고딕" w:hint="eastAsia"/>
          <w:sz w:val="24"/>
        </w:rPr>
        <w:t>기로 하며,</w:t>
      </w:r>
      <w:r w:rsidR="00B2083E">
        <w:rPr>
          <w:rFonts w:ascii="맑은 고딕" w:eastAsia="맑은 고딕" w:hAnsi="맑은 고딕"/>
          <w:sz w:val="24"/>
        </w:rPr>
        <w:t xml:space="preserve"> </w:t>
      </w:r>
      <w:r w:rsidR="007B5F8E">
        <w:rPr>
          <w:rFonts w:ascii="맑은 고딕" w:eastAsia="맑은 고딕" w:hAnsi="맑은 고딕"/>
          <w:sz w:val="24"/>
        </w:rPr>
        <w:t>6</w:t>
      </w:r>
      <w:r w:rsidR="00D655B0">
        <w:rPr>
          <w:rFonts w:ascii="맑은 고딕" w:eastAsia="맑은 고딕" w:hAnsi="맑은 고딕" w:hint="eastAsia"/>
          <w:sz w:val="24"/>
        </w:rPr>
        <w:t xml:space="preserve">개월 경과 후부터 동조 </w:t>
      </w:r>
      <w:r w:rsidR="005A7119">
        <w:rPr>
          <w:rFonts w:ascii="맑은 고딕" w:eastAsia="맑은 고딕" w:hAnsi="맑은 고딕" w:hint="eastAsia"/>
          <w:sz w:val="24"/>
        </w:rPr>
        <w:t>제2항</w:t>
      </w:r>
      <w:r w:rsidR="00D655B0" w:rsidRPr="005B2851">
        <w:rPr>
          <w:rFonts w:ascii="맑은 고딕" w:eastAsia="맑은 고딕" w:hAnsi="맑은 고딕" w:hint="eastAsia"/>
          <w:sz w:val="24"/>
        </w:rPr>
        <w:t>에 따라</w:t>
      </w:r>
      <w:r w:rsidR="00D655B0">
        <w:rPr>
          <w:rFonts w:ascii="맑은 고딕" w:eastAsia="맑은 고딕" w:hAnsi="맑은 고딕" w:hint="eastAsia"/>
          <w:sz w:val="24"/>
        </w:rPr>
        <w:t xml:space="preserve"> </w:t>
      </w:r>
      <w:proofErr w:type="spellStart"/>
      <w:r w:rsidR="00D655B0">
        <w:rPr>
          <w:rFonts w:ascii="맑은 고딕" w:eastAsia="맑은 고딕" w:hAnsi="맑은 고딕" w:hint="eastAsia"/>
          <w:sz w:val="24"/>
        </w:rPr>
        <w:t>보증액</w:t>
      </w:r>
      <w:proofErr w:type="spellEnd"/>
      <w:r w:rsidR="00D655B0">
        <w:rPr>
          <w:rFonts w:ascii="맑은 고딕" w:eastAsia="맑은 고딕" w:hAnsi="맑은 고딕" w:hint="eastAsia"/>
          <w:sz w:val="24"/>
        </w:rPr>
        <w:t xml:space="preserve"> 재산정에 대하여 협의할 수 있다. </w:t>
      </w:r>
    </w:p>
    <w:p w14:paraId="735D85B6" w14:textId="6F8C0EB3" w:rsidR="007F4D6A" w:rsidRDefault="007F4D6A" w:rsidP="00C262A3">
      <w:pPr>
        <w:jc w:val="center"/>
        <w:rPr>
          <w:rFonts w:ascii="맑은 고딕" w:eastAsia="맑은 고딕" w:hAnsi="맑은 고딕"/>
          <w:sz w:val="24"/>
        </w:rPr>
      </w:pPr>
      <w:r w:rsidRPr="00C262A3">
        <w:rPr>
          <w:rFonts w:ascii="맑은 고딕" w:eastAsia="맑은 고딕" w:hAnsi="맑은 고딕" w:hint="eastAsia"/>
          <w:sz w:val="24"/>
        </w:rPr>
        <w:t>표1</w:t>
      </w:r>
      <w:r w:rsidRPr="00C262A3">
        <w:rPr>
          <w:rFonts w:ascii="맑은 고딕" w:eastAsia="맑은 고딕" w:hAnsi="맑은 고딕"/>
          <w:sz w:val="24"/>
        </w:rPr>
        <w:t xml:space="preserve"> </w:t>
      </w:r>
      <w:r w:rsidRPr="00C262A3">
        <w:rPr>
          <w:rFonts w:ascii="맑은 고딕" w:eastAsia="맑은 고딕" w:hAnsi="맑은 고딕" w:hint="eastAsia"/>
          <w:sz w:val="24"/>
        </w:rPr>
        <w:t xml:space="preserve">&lt;보증보험 납입 스케쥴- </w:t>
      </w:r>
      <w:r w:rsidR="009837A3" w:rsidRPr="00C262A3">
        <w:rPr>
          <w:rFonts w:ascii="맑은 고딕" w:eastAsia="맑은 고딕" w:hAnsi="맑은 고딕" w:hint="eastAsia"/>
          <w:sz w:val="24"/>
        </w:rPr>
        <w:t>D(매입일) + 1일</w:t>
      </w:r>
      <w:r w:rsidR="00FC7127">
        <w:rPr>
          <w:rFonts w:ascii="맑은 고딕" w:eastAsia="맑은 고딕" w:hAnsi="맑은 고딕" w:hint="eastAsia"/>
          <w:sz w:val="24"/>
        </w:rPr>
        <w:t>(영업일)</w:t>
      </w:r>
      <w:r w:rsidR="009837A3" w:rsidRPr="00C262A3">
        <w:rPr>
          <w:rFonts w:ascii="맑은 고딕" w:eastAsia="맑은 고딕" w:hAnsi="맑은 고딕" w:hint="eastAsia"/>
          <w:sz w:val="24"/>
        </w:rPr>
        <w:t xml:space="preserve"> 09시 30분</w:t>
      </w:r>
      <w:r w:rsidR="00275EF4">
        <w:rPr>
          <w:rFonts w:ascii="맑은 고딕" w:eastAsia="맑은 고딕" w:hAnsi="맑은 고딕" w:hint="eastAsia"/>
          <w:sz w:val="24"/>
        </w:rPr>
        <w:t xml:space="preserve"> 기준</w:t>
      </w:r>
      <w:r w:rsidR="00275EF4">
        <w:rPr>
          <w:rFonts w:ascii="맑은 고딕" w:eastAsia="맑은 고딕" w:hAnsi="맑은 고딕"/>
          <w:sz w:val="24"/>
        </w:rPr>
        <w:t>&gt;</w:t>
      </w:r>
    </w:p>
    <w:p w14:paraId="7D7C78F3" w14:textId="7C02A287" w:rsidR="00627F51" w:rsidRPr="00627F51" w:rsidRDefault="00627F51" w:rsidP="00627F51">
      <w:pPr>
        <w:jc w:val="center"/>
        <w:rPr>
          <w:rFonts w:ascii="맑은 고딕" w:eastAsia="맑은 고딕" w:hAnsi="맑은 고딕"/>
          <w:b/>
          <w:bCs/>
          <w:color w:val="000000" w:themeColor="text1"/>
          <w:sz w:val="24"/>
        </w:rPr>
      </w:pPr>
      <w:r w:rsidRPr="00627F51">
        <w:rPr>
          <w:rFonts w:ascii="맑은 고딕" w:eastAsia="맑은 고딕" w:hAnsi="맑은 고딕" w:hint="eastAsia"/>
          <w:b/>
          <w:bCs/>
          <w:color w:val="000000" w:themeColor="text1"/>
          <w:sz w:val="24"/>
        </w:rPr>
        <w:t>보증보험 스케쥴</w:t>
      </w:r>
    </w:p>
    <w:tbl>
      <w:tblPr>
        <w:tblW w:w="943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1382"/>
        <w:gridCol w:w="1382"/>
        <w:gridCol w:w="1336"/>
        <w:gridCol w:w="1382"/>
        <w:gridCol w:w="1382"/>
        <w:gridCol w:w="1170"/>
      </w:tblGrid>
      <w:tr w:rsidR="00627F51" w:rsidRPr="00627F51" w14:paraId="2CFEB465" w14:textId="77777777" w:rsidTr="00E44C53">
        <w:trPr>
          <w:trHeight w:val="356"/>
        </w:trPr>
        <w:tc>
          <w:tcPr>
            <w:tcW w:w="14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90AB9" w14:textId="77777777" w:rsidR="00627F51" w:rsidRPr="00627F51" w:rsidRDefault="00627F51" w:rsidP="00E44C53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 w:hint="eastAsia"/>
                <w:b/>
                <w:color w:val="000000" w:themeColor="text1"/>
                <w:szCs w:val="20"/>
              </w:rPr>
              <w:t>구분</w:t>
            </w:r>
          </w:p>
        </w:tc>
        <w:tc>
          <w:tcPr>
            <w:tcW w:w="1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D2C34" w14:textId="77777777" w:rsidR="00627F51" w:rsidRPr="00627F51" w:rsidRDefault="00627F51" w:rsidP="00E44C53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 w:hint="eastAsia"/>
                <w:b/>
                <w:color w:val="000000" w:themeColor="text1"/>
                <w:szCs w:val="20"/>
              </w:rPr>
              <w:t>개시</w:t>
            </w:r>
            <w:r w:rsidRPr="00627F51"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  <w:t xml:space="preserve"> </w:t>
            </w:r>
            <w:r w:rsidRPr="00627F51">
              <w:rPr>
                <w:rFonts w:ascii="맑은 고딕" w:eastAsia="맑은 고딕" w:hAnsi="맑은 고딕" w:hint="eastAsia"/>
                <w:b/>
                <w:color w:val="000000" w:themeColor="text1"/>
                <w:szCs w:val="20"/>
              </w:rPr>
              <w:t>전</w:t>
            </w:r>
          </w:p>
        </w:tc>
        <w:tc>
          <w:tcPr>
            <w:tcW w:w="1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5AE4A" w14:textId="77777777" w:rsidR="00627F51" w:rsidRPr="00627F51" w:rsidRDefault="00627F51" w:rsidP="00E44C53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  <w:t>1차</w:t>
            </w:r>
          </w:p>
        </w:tc>
        <w:tc>
          <w:tcPr>
            <w:tcW w:w="1336" w:type="dxa"/>
            <w:shd w:val="clear" w:color="auto" w:fill="auto"/>
          </w:tcPr>
          <w:p w14:paraId="60AC4032" w14:textId="77777777" w:rsidR="00627F51" w:rsidRPr="00627F51" w:rsidRDefault="00627F51" w:rsidP="00E44C53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  <w:t>2차</w:t>
            </w:r>
          </w:p>
        </w:tc>
        <w:tc>
          <w:tcPr>
            <w:tcW w:w="1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7ACFC" w14:textId="77777777" w:rsidR="00627F51" w:rsidRPr="00627F51" w:rsidRDefault="00627F51" w:rsidP="00E44C53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  <w:t>3차</w:t>
            </w:r>
          </w:p>
        </w:tc>
        <w:tc>
          <w:tcPr>
            <w:tcW w:w="1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40BD3" w14:textId="77777777" w:rsidR="00627F51" w:rsidRPr="00627F51" w:rsidRDefault="00627F51" w:rsidP="00E44C53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  <w:t>4차</w:t>
            </w:r>
          </w:p>
        </w:tc>
        <w:tc>
          <w:tcPr>
            <w:tcW w:w="1170" w:type="dxa"/>
            <w:vAlign w:val="center"/>
          </w:tcPr>
          <w:p w14:paraId="1DE6740C" w14:textId="77777777" w:rsidR="00627F51" w:rsidRPr="00627F51" w:rsidRDefault="00627F51" w:rsidP="00E44C53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b/>
                <w:bCs/>
                <w:color w:val="000000" w:themeColor="text1"/>
                <w:szCs w:val="20"/>
              </w:rPr>
              <w:t>5</w:t>
            </w:r>
            <w:r w:rsidRPr="00627F51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>차</w:t>
            </w:r>
          </w:p>
        </w:tc>
      </w:tr>
      <w:tr w:rsidR="00627F51" w:rsidRPr="00627F51" w14:paraId="7AEDAABA" w14:textId="77777777" w:rsidTr="00E44C53">
        <w:trPr>
          <w:trHeight w:val="564"/>
        </w:trPr>
        <w:tc>
          <w:tcPr>
            <w:tcW w:w="14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5B5DD5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strike/>
                <w:color w:val="000000" w:themeColor="text1"/>
                <w:spacing w:val="-20"/>
                <w:szCs w:val="20"/>
                <w:shd w:val="pct15" w:color="auto" w:fill="FFFFFF"/>
              </w:rPr>
            </w:pPr>
            <w:r w:rsidRPr="00627F51">
              <w:rPr>
                <w:rFonts w:ascii="맑은 고딕" w:eastAsia="맑은 고딕" w:hAnsi="맑은 고딕" w:hint="eastAsia"/>
                <w:color w:val="000000" w:themeColor="text1"/>
                <w:spacing w:val="-20"/>
                <w:szCs w:val="20"/>
              </w:rPr>
              <w:t>적용기간</w:t>
            </w:r>
          </w:p>
        </w:tc>
        <w:tc>
          <w:tcPr>
            <w:tcW w:w="1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B97BC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color w:val="000000" w:themeColor="text1"/>
                <w:szCs w:val="20"/>
              </w:rPr>
              <w:t>1월차~</w:t>
            </w:r>
          </w:p>
          <w:p w14:paraId="1168DB98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color w:val="000000" w:themeColor="text1"/>
                <w:szCs w:val="20"/>
              </w:rPr>
              <w:t>6월차</w:t>
            </w:r>
          </w:p>
        </w:tc>
        <w:tc>
          <w:tcPr>
            <w:tcW w:w="1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D16F4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color w:val="000000" w:themeColor="text1"/>
                <w:szCs w:val="20"/>
              </w:rPr>
              <w:t>7월차~</w:t>
            </w:r>
          </w:p>
          <w:p w14:paraId="37268C72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color w:val="000000" w:themeColor="text1"/>
                <w:szCs w:val="20"/>
              </w:rPr>
              <w:t>12월차</w:t>
            </w:r>
          </w:p>
        </w:tc>
        <w:tc>
          <w:tcPr>
            <w:tcW w:w="1336" w:type="dxa"/>
            <w:shd w:val="clear" w:color="auto" w:fill="auto"/>
          </w:tcPr>
          <w:p w14:paraId="5CE6CA5A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color w:val="000000" w:themeColor="text1"/>
                <w:szCs w:val="20"/>
              </w:rPr>
              <w:t>13월차~</w:t>
            </w:r>
          </w:p>
          <w:p w14:paraId="1CEDCFD7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color w:val="000000" w:themeColor="text1"/>
                <w:szCs w:val="20"/>
              </w:rPr>
              <w:t>18</w:t>
            </w:r>
            <w:r w:rsidRPr="00627F51">
              <w:rPr>
                <w:rFonts w:ascii="맑은 고딕" w:eastAsia="맑은 고딕" w:hAnsi="맑은 고딕" w:hint="eastAsia"/>
                <w:color w:val="000000" w:themeColor="text1"/>
                <w:szCs w:val="20"/>
              </w:rPr>
              <w:t>월차</w:t>
            </w:r>
          </w:p>
        </w:tc>
        <w:tc>
          <w:tcPr>
            <w:tcW w:w="1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B2938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color w:val="000000" w:themeColor="text1"/>
                <w:szCs w:val="20"/>
              </w:rPr>
              <w:t>19</w:t>
            </w:r>
            <w:r w:rsidRPr="00627F51">
              <w:rPr>
                <w:rFonts w:ascii="맑은 고딕" w:eastAsia="맑은 고딕" w:hAnsi="맑은 고딕" w:hint="eastAsia"/>
                <w:color w:val="000000" w:themeColor="text1"/>
                <w:szCs w:val="20"/>
              </w:rPr>
              <w:t>월차</w:t>
            </w:r>
            <w:r w:rsidRPr="00627F51">
              <w:rPr>
                <w:rFonts w:ascii="맑은 고딕" w:eastAsia="맑은 고딕" w:hAnsi="맑은 고딕"/>
                <w:color w:val="000000" w:themeColor="text1"/>
                <w:szCs w:val="20"/>
              </w:rPr>
              <w:t>~</w:t>
            </w:r>
          </w:p>
          <w:p w14:paraId="6079396F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color w:val="000000" w:themeColor="text1"/>
                <w:szCs w:val="20"/>
              </w:rPr>
              <w:t>24월차</w:t>
            </w:r>
          </w:p>
        </w:tc>
        <w:tc>
          <w:tcPr>
            <w:tcW w:w="1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D4D57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color w:val="000000" w:themeColor="text1"/>
                <w:szCs w:val="20"/>
              </w:rPr>
              <w:t>25월차~</w:t>
            </w:r>
          </w:p>
          <w:p w14:paraId="1EACB94E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color w:val="000000" w:themeColor="text1"/>
                <w:szCs w:val="20"/>
              </w:rPr>
              <w:t>30</w:t>
            </w:r>
            <w:r w:rsidRPr="00627F51">
              <w:rPr>
                <w:rFonts w:ascii="맑은 고딕" w:eastAsia="맑은 고딕" w:hAnsi="맑은 고딕" w:hint="eastAsia"/>
                <w:color w:val="000000" w:themeColor="text1"/>
                <w:szCs w:val="20"/>
              </w:rPr>
              <w:t>월차</w:t>
            </w:r>
          </w:p>
        </w:tc>
        <w:tc>
          <w:tcPr>
            <w:tcW w:w="1170" w:type="dxa"/>
          </w:tcPr>
          <w:p w14:paraId="634DAFBD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color w:val="000000" w:themeColor="text1"/>
                <w:szCs w:val="20"/>
              </w:rPr>
              <w:t>31</w:t>
            </w:r>
            <w:r w:rsidRPr="00627F51">
              <w:rPr>
                <w:rFonts w:ascii="맑은 고딕" w:eastAsia="맑은 고딕" w:hAnsi="맑은 고딕" w:hint="eastAsia"/>
                <w:color w:val="000000" w:themeColor="text1"/>
                <w:szCs w:val="20"/>
              </w:rPr>
              <w:t>개월차</w:t>
            </w:r>
            <w:r w:rsidRPr="00627F51">
              <w:rPr>
                <w:rFonts w:ascii="맑은 고딕" w:eastAsia="맑은 고딕" w:hAnsi="맑은 고딕"/>
                <w:color w:val="000000" w:themeColor="text1"/>
                <w:szCs w:val="20"/>
              </w:rPr>
              <w:t>~</w:t>
            </w:r>
          </w:p>
          <w:p w14:paraId="365BCDA9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color w:val="000000" w:themeColor="text1"/>
                <w:szCs w:val="20"/>
              </w:rPr>
              <w:t>36개월차</w:t>
            </w:r>
          </w:p>
        </w:tc>
      </w:tr>
      <w:tr w:rsidR="00627F51" w:rsidRPr="00627F51" w14:paraId="2C78546F" w14:textId="77777777" w:rsidTr="00E44C53">
        <w:trPr>
          <w:trHeight w:val="831"/>
        </w:trPr>
        <w:tc>
          <w:tcPr>
            <w:tcW w:w="14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BB95B6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  <w:szCs w:val="20"/>
              </w:rPr>
            </w:pPr>
            <w:r w:rsidRPr="00627F51">
              <w:rPr>
                <w:rFonts w:ascii="맑은 고딕" w:eastAsia="맑은 고딕" w:hAnsi="맑은 고딕" w:hint="eastAsia"/>
                <w:color w:val="000000" w:themeColor="text1"/>
                <w:spacing w:val="-20"/>
                <w:szCs w:val="20"/>
              </w:rPr>
              <w:t>적용 기간별</w:t>
            </w:r>
          </w:p>
          <w:p w14:paraId="596B2F92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  <w:szCs w:val="20"/>
              </w:rPr>
            </w:pPr>
            <w:r w:rsidRPr="00627F51">
              <w:rPr>
                <w:rFonts w:ascii="맑은 고딕" w:eastAsia="맑은 고딕" w:hAnsi="맑은 고딕" w:hint="eastAsia"/>
                <w:color w:val="000000" w:themeColor="text1"/>
                <w:spacing w:val="-20"/>
                <w:szCs w:val="20"/>
              </w:rPr>
              <w:t>종료</w:t>
            </w:r>
            <w:r w:rsidRPr="00627F51">
              <w:rPr>
                <w:rFonts w:ascii="맑은 고딕" w:eastAsia="맑은 고딕" w:hAnsi="맑은 고딕"/>
                <w:color w:val="000000" w:themeColor="text1"/>
                <w:spacing w:val="-20"/>
                <w:szCs w:val="20"/>
              </w:rPr>
              <w:t xml:space="preserve"> </w:t>
            </w:r>
            <w:r w:rsidRPr="00627F51">
              <w:rPr>
                <w:rFonts w:ascii="맑은 고딕" w:eastAsia="맑은 고딕" w:hAnsi="맑은 고딕" w:hint="eastAsia"/>
                <w:color w:val="000000" w:themeColor="text1"/>
                <w:spacing w:val="-20"/>
                <w:szCs w:val="20"/>
              </w:rPr>
              <w:t>월</w:t>
            </w:r>
          </w:p>
          <w:p w14:paraId="000CE6AF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  <w:szCs w:val="20"/>
              </w:rPr>
            </w:pPr>
            <w:r w:rsidRPr="00627F51">
              <w:rPr>
                <w:rFonts w:ascii="맑은 고딕" w:eastAsia="맑은 고딕" w:hAnsi="맑은 고딕" w:hint="eastAsia"/>
                <w:color w:val="000000" w:themeColor="text1"/>
                <w:spacing w:val="-20"/>
                <w:szCs w:val="20"/>
              </w:rPr>
              <w:t xml:space="preserve">매입 </w:t>
            </w:r>
            <w:proofErr w:type="spellStart"/>
            <w:r w:rsidRPr="00627F51">
              <w:rPr>
                <w:rFonts w:ascii="맑은 고딕" w:eastAsia="맑은 고딕" w:hAnsi="맑은 고딕" w:hint="eastAsia"/>
                <w:color w:val="000000" w:themeColor="text1"/>
                <w:spacing w:val="-20"/>
                <w:szCs w:val="20"/>
              </w:rPr>
              <w:t>추정액</w:t>
            </w:r>
            <w:proofErr w:type="spellEnd"/>
          </w:p>
        </w:tc>
        <w:tc>
          <w:tcPr>
            <w:tcW w:w="1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FA779B" w14:textId="77777777" w:rsidR="00627F51" w:rsidRPr="00627F51" w:rsidRDefault="00627F51" w:rsidP="00E44C53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pacing w:val="-20"/>
                <w:szCs w:val="20"/>
              </w:rPr>
            </w:pPr>
            <w:r w:rsidRPr="00627F51"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  <w:t>11.7</w:t>
            </w:r>
            <w:r w:rsidRPr="00627F51">
              <w:rPr>
                <w:rFonts w:ascii="맑은 고딕" w:eastAsia="맑은 고딕" w:hAnsi="맑은 고딕" w:hint="eastAsia"/>
                <w:b/>
                <w:color w:val="000000" w:themeColor="text1"/>
                <w:szCs w:val="20"/>
              </w:rPr>
              <w:t>억</w:t>
            </w:r>
          </w:p>
        </w:tc>
        <w:tc>
          <w:tcPr>
            <w:tcW w:w="1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CB3958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  <w:t>32.9</w:t>
            </w:r>
            <w:r w:rsidRPr="00627F51">
              <w:rPr>
                <w:rFonts w:ascii="맑은 고딕" w:eastAsia="맑은 고딕" w:hAnsi="맑은 고딕" w:hint="eastAsia"/>
                <w:b/>
                <w:color w:val="000000" w:themeColor="text1"/>
                <w:szCs w:val="20"/>
              </w:rPr>
              <w:t>억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5763C9C4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  <w:t>51.6</w:t>
            </w:r>
            <w:r w:rsidRPr="00627F51">
              <w:rPr>
                <w:rFonts w:ascii="맑은 고딕" w:eastAsia="맑은 고딕" w:hAnsi="맑은 고딕" w:hint="eastAsia"/>
                <w:b/>
                <w:color w:val="000000" w:themeColor="text1"/>
                <w:szCs w:val="20"/>
              </w:rPr>
              <w:t>억</w:t>
            </w:r>
          </w:p>
        </w:tc>
        <w:tc>
          <w:tcPr>
            <w:tcW w:w="1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4041F1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  <w:t>69.2</w:t>
            </w:r>
            <w:r w:rsidRPr="00627F51">
              <w:rPr>
                <w:rFonts w:ascii="맑은 고딕" w:eastAsia="맑은 고딕" w:hAnsi="맑은 고딕" w:hint="eastAsia"/>
                <w:b/>
                <w:color w:val="000000" w:themeColor="text1"/>
                <w:szCs w:val="20"/>
              </w:rPr>
              <w:t>억</w:t>
            </w:r>
          </w:p>
        </w:tc>
        <w:tc>
          <w:tcPr>
            <w:tcW w:w="1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2E76F1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  <w:t>91.8</w:t>
            </w:r>
            <w:r w:rsidRPr="00627F51">
              <w:rPr>
                <w:rFonts w:ascii="맑은 고딕" w:eastAsia="맑은 고딕" w:hAnsi="맑은 고딕" w:hint="eastAsia"/>
                <w:b/>
                <w:color w:val="000000" w:themeColor="text1"/>
                <w:szCs w:val="20"/>
              </w:rPr>
              <w:t>억</w:t>
            </w:r>
          </w:p>
        </w:tc>
        <w:tc>
          <w:tcPr>
            <w:tcW w:w="1170" w:type="dxa"/>
            <w:vAlign w:val="center"/>
          </w:tcPr>
          <w:p w14:paraId="5795E4D3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  <w:t>113</w:t>
            </w:r>
            <w:r w:rsidRPr="00627F51">
              <w:rPr>
                <w:rFonts w:ascii="맑은 고딕" w:eastAsia="맑은 고딕" w:hAnsi="맑은 고딕" w:hint="eastAsia"/>
                <w:b/>
                <w:color w:val="000000" w:themeColor="text1"/>
                <w:szCs w:val="20"/>
              </w:rPr>
              <w:t>억</w:t>
            </w:r>
          </w:p>
        </w:tc>
      </w:tr>
      <w:tr w:rsidR="00627F51" w:rsidRPr="00627F51" w14:paraId="14F352AC" w14:textId="77777777" w:rsidTr="00E44C53">
        <w:trPr>
          <w:trHeight w:val="282"/>
        </w:trPr>
        <w:tc>
          <w:tcPr>
            <w:tcW w:w="14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4C01BD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  <w:szCs w:val="20"/>
              </w:rPr>
            </w:pPr>
            <w:r w:rsidRPr="00627F51">
              <w:rPr>
                <w:rFonts w:ascii="맑은 고딕" w:eastAsia="맑은 고딕" w:hAnsi="맑은 고딕" w:hint="eastAsia"/>
                <w:color w:val="000000" w:themeColor="text1"/>
                <w:spacing w:val="-20"/>
                <w:szCs w:val="20"/>
              </w:rPr>
              <w:t>보증</w:t>
            </w:r>
            <w:r w:rsidRPr="00627F51">
              <w:rPr>
                <w:rFonts w:ascii="맑은 고딕" w:eastAsia="맑은 고딕" w:hAnsi="맑은 고딕"/>
                <w:color w:val="000000" w:themeColor="text1"/>
                <w:spacing w:val="-20"/>
                <w:szCs w:val="20"/>
              </w:rPr>
              <w:t xml:space="preserve"> </w:t>
            </w:r>
            <w:r w:rsidRPr="00627F51">
              <w:rPr>
                <w:rFonts w:ascii="맑은 고딕" w:eastAsia="맑은 고딕" w:hAnsi="맑은 고딕" w:hint="eastAsia"/>
                <w:color w:val="000000" w:themeColor="text1"/>
                <w:spacing w:val="-20"/>
                <w:szCs w:val="20"/>
              </w:rPr>
              <w:t>액</w:t>
            </w:r>
          </w:p>
        </w:tc>
        <w:tc>
          <w:tcPr>
            <w:tcW w:w="1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EB7A37" w14:textId="77777777" w:rsidR="00627F51" w:rsidRPr="00627F51" w:rsidRDefault="00627F51" w:rsidP="00E44C53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pacing w:val="-20"/>
                <w:szCs w:val="20"/>
              </w:rPr>
            </w:pPr>
            <w:r w:rsidRPr="00627F51"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  <w:t>2.9</w:t>
            </w:r>
            <w:r w:rsidRPr="00627F51">
              <w:rPr>
                <w:rFonts w:ascii="맑은 고딕" w:eastAsia="맑은 고딕" w:hAnsi="맑은 고딕" w:hint="eastAsia"/>
                <w:b/>
                <w:color w:val="000000" w:themeColor="text1"/>
                <w:szCs w:val="20"/>
              </w:rPr>
              <w:t>억</w:t>
            </w:r>
          </w:p>
        </w:tc>
        <w:tc>
          <w:tcPr>
            <w:tcW w:w="1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BC5F8F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  <w:t>5.7억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32AAA0AE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  <w:t>8.6</w:t>
            </w:r>
            <w:r w:rsidRPr="00627F51">
              <w:rPr>
                <w:rFonts w:ascii="맑은 고딕" w:eastAsia="맑은 고딕" w:hAnsi="맑은 고딕" w:hint="eastAsia"/>
                <w:b/>
                <w:color w:val="000000" w:themeColor="text1"/>
                <w:szCs w:val="20"/>
              </w:rPr>
              <w:t>억</w:t>
            </w:r>
          </w:p>
        </w:tc>
        <w:tc>
          <w:tcPr>
            <w:tcW w:w="1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E301BD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  <w:t>11.3</w:t>
            </w:r>
            <w:r w:rsidRPr="00627F51">
              <w:rPr>
                <w:rFonts w:ascii="맑은 고딕" w:eastAsia="맑은 고딕" w:hAnsi="맑은 고딕" w:hint="eastAsia"/>
                <w:b/>
                <w:color w:val="000000" w:themeColor="text1"/>
                <w:szCs w:val="20"/>
              </w:rPr>
              <w:t>억</w:t>
            </w:r>
          </w:p>
        </w:tc>
        <w:tc>
          <w:tcPr>
            <w:tcW w:w="1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C687ED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  <w:t>14.3</w:t>
            </w:r>
            <w:r w:rsidRPr="00627F51">
              <w:rPr>
                <w:rFonts w:ascii="맑은 고딕" w:eastAsia="맑은 고딕" w:hAnsi="맑은 고딕" w:hint="eastAsia"/>
                <w:b/>
                <w:color w:val="000000" w:themeColor="text1"/>
                <w:szCs w:val="20"/>
              </w:rPr>
              <w:t>억</w:t>
            </w:r>
          </w:p>
        </w:tc>
        <w:tc>
          <w:tcPr>
            <w:tcW w:w="1170" w:type="dxa"/>
            <w:vAlign w:val="center"/>
          </w:tcPr>
          <w:p w14:paraId="245967E4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  <w:t>17.1</w:t>
            </w:r>
            <w:r w:rsidRPr="00627F51">
              <w:rPr>
                <w:rFonts w:ascii="맑은 고딕" w:eastAsia="맑은 고딕" w:hAnsi="맑은 고딕" w:hint="eastAsia"/>
                <w:b/>
                <w:color w:val="000000" w:themeColor="text1"/>
                <w:szCs w:val="20"/>
              </w:rPr>
              <w:t>억</w:t>
            </w:r>
          </w:p>
        </w:tc>
      </w:tr>
      <w:tr w:rsidR="00627F51" w:rsidRPr="00627F51" w14:paraId="197FB607" w14:textId="77777777" w:rsidTr="00E44C53">
        <w:trPr>
          <w:trHeight w:val="831"/>
        </w:trPr>
        <w:tc>
          <w:tcPr>
            <w:tcW w:w="14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B756D7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  <w:szCs w:val="20"/>
              </w:rPr>
            </w:pPr>
            <w:r w:rsidRPr="00627F51">
              <w:rPr>
                <w:rFonts w:ascii="맑은 고딕" w:eastAsia="맑은 고딕" w:hAnsi="맑은 고딕" w:hint="eastAsia"/>
                <w:color w:val="000000" w:themeColor="text1"/>
                <w:spacing w:val="-20"/>
                <w:szCs w:val="20"/>
              </w:rPr>
              <w:t>증액</w:t>
            </w:r>
          </w:p>
          <w:p w14:paraId="758B6572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  <w:szCs w:val="20"/>
              </w:rPr>
            </w:pPr>
            <w:proofErr w:type="spellStart"/>
            <w:r w:rsidRPr="00627F51">
              <w:rPr>
                <w:rFonts w:ascii="맑은 고딕" w:eastAsia="맑은 고딕" w:hAnsi="맑은 고딕" w:hint="eastAsia"/>
                <w:color w:val="000000" w:themeColor="text1"/>
                <w:spacing w:val="-20"/>
                <w:szCs w:val="20"/>
              </w:rPr>
              <w:t>필요액</w:t>
            </w:r>
            <w:proofErr w:type="spellEnd"/>
          </w:p>
          <w:p w14:paraId="7FBFC377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  <w:szCs w:val="20"/>
              </w:rPr>
            </w:pPr>
            <w:r w:rsidRPr="00627F51">
              <w:rPr>
                <w:rFonts w:ascii="맑은 고딕" w:eastAsia="맑은 고딕" w:hAnsi="맑은 고딕"/>
                <w:color w:val="000000" w:themeColor="text1"/>
                <w:spacing w:val="-20"/>
                <w:szCs w:val="20"/>
              </w:rPr>
              <w:t>(변동가능)</w:t>
            </w:r>
          </w:p>
        </w:tc>
        <w:tc>
          <w:tcPr>
            <w:tcW w:w="1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AB293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b/>
                <w:color w:val="000000" w:themeColor="text1"/>
                <w:spacing w:val="-20"/>
                <w:szCs w:val="20"/>
              </w:rPr>
            </w:pPr>
          </w:p>
        </w:tc>
        <w:tc>
          <w:tcPr>
            <w:tcW w:w="1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61A577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  <w:t>2.7억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2815AE02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  <w:t>2.9</w:t>
            </w:r>
            <w:r w:rsidRPr="00627F51">
              <w:rPr>
                <w:rFonts w:ascii="맑은 고딕" w:eastAsia="맑은 고딕" w:hAnsi="맑은 고딕" w:hint="eastAsia"/>
                <w:b/>
                <w:color w:val="000000" w:themeColor="text1"/>
                <w:szCs w:val="20"/>
              </w:rPr>
              <w:t>억</w:t>
            </w:r>
          </w:p>
        </w:tc>
        <w:tc>
          <w:tcPr>
            <w:tcW w:w="1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C14C28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  <w:t>2.75</w:t>
            </w:r>
            <w:r w:rsidRPr="00627F51">
              <w:rPr>
                <w:rFonts w:ascii="맑은 고딕" w:eastAsia="맑은 고딕" w:hAnsi="맑은 고딕" w:hint="eastAsia"/>
                <w:b/>
                <w:color w:val="000000" w:themeColor="text1"/>
                <w:szCs w:val="20"/>
              </w:rPr>
              <w:t>억</w:t>
            </w:r>
          </w:p>
        </w:tc>
        <w:tc>
          <w:tcPr>
            <w:tcW w:w="1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9374AC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  <w:t>2.92</w:t>
            </w:r>
            <w:r w:rsidRPr="00627F51">
              <w:rPr>
                <w:rFonts w:ascii="맑은 고딕" w:eastAsia="맑은 고딕" w:hAnsi="맑은 고딕" w:hint="eastAsia"/>
                <w:b/>
                <w:color w:val="000000" w:themeColor="text1"/>
                <w:szCs w:val="20"/>
              </w:rPr>
              <w:t>억</w:t>
            </w:r>
          </w:p>
        </w:tc>
        <w:tc>
          <w:tcPr>
            <w:tcW w:w="1170" w:type="dxa"/>
            <w:vAlign w:val="center"/>
          </w:tcPr>
          <w:p w14:paraId="2FEFB1AB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  <w:t>2.76</w:t>
            </w:r>
            <w:r w:rsidRPr="00627F51">
              <w:rPr>
                <w:rFonts w:ascii="맑은 고딕" w:eastAsia="맑은 고딕" w:hAnsi="맑은 고딕" w:hint="eastAsia"/>
                <w:b/>
                <w:color w:val="000000" w:themeColor="text1"/>
                <w:szCs w:val="20"/>
              </w:rPr>
              <w:t>억</w:t>
            </w:r>
          </w:p>
        </w:tc>
      </w:tr>
      <w:tr w:rsidR="00627F51" w:rsidRPr="00627F51" w14:paraId="62AC076C" w14:textId="77777777" w:rsidTr="00E44C53">
        <w:trPr>
          <w:trHeight w:val="564"/>
        </w:trPr>
        <w:tc>
          <w:tcPr>
            <w:tcW w:w="14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76FA44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  <w:szCs w:val="20"/>
              </w:rPr>
            </w:pPr>
            <w:r w:rsidRPr="00627F51">
              <w:rPr>
                <w:rFonts w:ascii="맑은 고딕" w:eastAsia="맑은 고딕" w:hAnsi="맑은 고딕" w:hint="eastAsia"/>
                <w:color w:val="000000" w:themeColor="text1"/>
                <w:spacing w:val="-20"/>
                <w:szCs w:val="20"/>
              </w:rPr>
              <w:t>증액 기간</w:t>
            </w:r>
          </w:p>
          <w:p w14:paraId="166BE6BC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  <w:szCs w:val="20"/>
              </w:rPr>
            </w:pPr>
            <w:r w:rsidRPr="00627F51">
              <w:rPr>
                <w:rFonts w:ascii="맑은 고딕" w:eastAsia="맑은 고딕" w:hAnsi="맑은 고딕"/>
                <w:color w:val="000000" w:themeColor="text1"/>
                <w:spacing w:val="-20"/>
                <w:szCs w:val="20"/>
              </w:rPr>
              <w:t>(1달간)</w:t>
            </w:r>
          </w:p>
        </w:tc>
        <w:tc>
          <w:tcPr>
            <w:tcW w:w="1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F8094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  <w:szCs w:val="20"/>
              </w:rPr>
            </w:pPr>
            <w:r w:rsidRPr="00627F51">
              <w:rPr>
                <w:rFonts w:ascii="맑은 고딕" w:eastAsia="맑은 고딕" w:hAnsi="맑은 고딕" w:hint="eastAsia"/>
                <w:color w:val="000000" w:themeColor="text1"/>
                <w:spacing w:val="-20"/>
                <w:szCs w:val="20"/>
              </w:rPr>
              <w:t>사업개시</w:t>
            </w:r>
            <w:r w:rsidRPr="00627F51">
              <w:rPr>
                <w:rFonts w:ascii="맑은 고딕" w:eastAsia="맑은 고딕" w:hAnsi="맑은 고딕"/>
                <w:color w:val="000000" w:themeColor="text1"/>
                <w:spacing w:val="-20"/>
                <w:szCs w:val="20"/>
              </w:rPr>
              <w:t xml:space="preserve"> </w:t>
            </w:r>
            <w:r w:rsidRPr="00627F51">
              <w:rPr>
                <w:rFonts w:ascii="맑은 고딕" w:eastAsia="맑은 고딕" w:hAnsi="맑은 고딕" w:hint="eastAsia"/>
                <w:color w:val="000000" w:themeColor="text1"/>
                <w:spacing w:val="-20"/>
                <w:szCs w:val="20"/>
              </w:rPr>
              <w:t>전</w:t>
            </w:r>
          </w:p>
        </w:tc>
        <w:tc>
          <w:tcPr>
            <w:tcW w:w="1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49623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color w:val="000000" w:themeColor="text1"/>
                <w:szCs w:val="20"/>
              </w:rPr>
              <w:t>6</w:t>
            </w:r>
            <w:r w:rsidRPr="00627F51">
              <w:rPr>
                <w:rFonts w:ascii="맑은 고딕" w:eastAsia="맑은 고딕" w:hAnsi="맑은 고딕" w:hint="eastAsia"/>
                <w:color w:val="000000" w:themeColor="text1"/>
                <w:szCs w:val="20"/>
              </w:rPr>
              <w:t>월차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15B0BDE5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color w:val="000000" w:themeColor="text1"/>
                <w:szCs w:val="20"/>
              </w:rPr>
              <w:t>12</w:t>
            </w:r>
            <w:r w:rsidRPr="00627F51">
              <w:rPr>
                <w:rFonts w:ascii="맑은 고딕" w:eastAsia="맑은 고딕" w:hAnsi="맑은 고딕" w:hint="eastAsia"/>
                <w:color w:val="000000" w:themeColor="text1"/>
                <w:szCs w:val="20"/>
              </w:rPr>
              <w:t>월차</w:t>
            </w:r>
          </w:p>
        </w:tc>
        <w:tc>
          <w:tcPr>
            <w:tcW w:w="1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1B35D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color w:val="000000" w:themeColor="text1"/>
                <w:szCs w:val="20"/>
              </w:rPr>
              <w:t>18</w:t>
            </w:r>
            <w:r w:rsidRPr="00627F51">
              <w:rPr>
                <w:rFonts w:ascii="맑은 고딕" w:eastAsia="맑은 고딕" w:hAnsi="맑은 고딕" w:hint="eastAsia"/>
                <w:color w:val="000000" w:themeColor="text1"/>
                <w:szCs w:val="20"/>
              </w:rPr>
              <w:t>월차</w:t>
            </w:r>
          </w:p>
        </w:tc>
        <w:tc>
          <w:tcPr>
            <w:tcW w:w="1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FAC0F6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color w:val="000000" w:themeColor="text1"/>
                <w:szCs w:val="20"/>
              </w:rPr>
              <w:t>24</w:t>
            </w:r>
            <w:r w:rsidRPr="00627F51">
              <w:rPr>
                <w:rFonts w:ascii="맑은 고딕" w:eastAsia="맑은 고딕" w:hAnsi="맑은 고딕" w:hint="eastAsia"/>
                <w:color w:val="000000" w:themeColor="text1"/>
                <w:szCs w:val="20"/>
              </w:rPr>
              <w:t>월차</w:t>
            </w:r>
          </w:p>
        </w:tc>
        <w:tc>
          <w:tcPr>
            <w:tcW w:w="1170" w:type="dxa"/>
            <w:vAlign w:val="center"/>
          </w:tcPr>
          <w:p w14:paraId="3AC996D4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color w:val="000000" w:themeColor="text1"/>
                <w:szCs w:val="20"/>
              </w:rPr>
              <w:t>30</w:t>
            </w:r>
            <w:r w:rsidRPr="00627F51">
              <w:rPr>
                <w:rFonts w:ascii="맑은 고딕" w:eastAsia="맑은 고딕" w:hAnsi="맑은 고딕" w:hint="eastAsia"/>
                <w:color w:val="000000" w:themeColor="text1"/>
                <w:szCs w:val="20"/>
              </w:rPr>
              <w:t>월차</w:t>
            </w:r>
          </w:p>
        </w:tc>
      </w:tr>
      <w:tr w:rsidR="00627F51" w:rsidRPr="00627F51" w14:paraId="5E6DFEFB" w14:textId="77777777" w:rsidTr="00E44C53">
        <w:trPr>
          <w:trHeight w:val="831"/>
        </w:trPr>
        <w:tc>
          <w:tcPr>
            <w:tcW w:w="14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A5B437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  <w:szCs w:val="20"/>
              </w:rPr>
            </w:pPr>
            <w:r w:rsidRPr="00627F51">
              <w:rPr>
                <w:rFonts w:ascii="맑은 고딕" w:eastAsia="맑은 고딕" w:hAnsi="맑은 고딕" w:hint="eastAsia"/>
                <w:color w:val="000000" w:themeColor="text1"/>
                <w:spacing w:val="-20"/>
                <w:szCs w:val="20"/>
              </w:rPr>
              <w:lastRenderedPageBreak/>
              <w:t>증액 기간</w:t>
            </w:r>
          </w:p>
          <w:p w14:paraId="7BFF9717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  <w:szCs w:val="20"/>
              </w:rPr>
            </w:pPr>
            <w:r w:rsidRPr="00627F51">
              <w:rPr>
                <w:rFonts w:ascii="맑은 고딕" w:eastAsia="맑은 고딕" w:hAnsi="맑은 고딕" w:hint="eastAsia"/>
                <w:color w:val="000000" w:themeColor="text1"/>
                <w:spacing w:val="-20"/>
                <w:szCs w:val="20"/>
              </w:rPr>
              <w:t>전월</w:t>
            </w:r>
          </w:p>
          <w:p w14:paraId="175449F7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  <w:szCs w:val="20"/>
              </w:rPr>
            </w:pPr>
            <w:r w:rsidRPr="00627F51">
              <w:rPr>
                <w:rFonts w:ascii="맑은 고딕" w:eastAsia="맑은 고딕" w:hAnsi="맑은 고딕" w:hint="eastAsia"/>
                <w:color w:val="000000" w:themeColor="text1"/>
                <w:spacing w:val="-20"/>
                <w:szCs w:val="20"/>
              </w:rPr>
              <w:t xml:space="preserve">매입 </w:t>
            </w:r>
            <w:proofErr w:type="spellStart"/>
            <w:r w:rsidRPr="00627F51">
              <w:rPr>
                <w:rFonts w:ascii="맑은 고딕" w:eastAsia="맑은 고딕" w:hAnsi="맑은 고딕" w:hint="eastAsia"/>
                <w:color w:val="000000" w:themeColor="text1"/>
                <w:spacing w:val="-20"/>
                <w:szCs w:val="20"/>
              </w:rPr>
              <w:t>추정액</w:t>
            </w:r>
            <w:proofErr w:type="spellEnd"/>
          </w:p>
        </w:tc>
        <w:tc>
          <w:tcPr>
            <w:tcW w:w="1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63EE8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color w:val="000000" w:themeColor="text1"/>
                <w:szCs w:val="20"/>
              </w:rPr>
              <w:t>-</w:t>
            </w:r>
          </w:p>
        </w:tc>
        <w:tc>
          <w:tcPr>
            <w:tcW w:w="1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C80A45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  <w:t>21</w:t>
            </w:r>
            <w:r w:rsidRPr="00627F51">
              <w:rPr>
                <w:rFonts w:ascii="맑은 고딕" w:eastAsia="맑은 고딕" w:hAnsi="맑은 고딕" w:hint="eastAsia"/>
                <w:b/>
                <w:color w:val="000000" w:themeColor="text1"/>
                <w:szCs w:val="20"/>
              </w:rPr>
              <w:t>억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183ED78E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  <w:t>32.6</w:t>
            </w:r>
            <w:r w:rsidRPr="00627F51">
              <w:rPr>
                <w:rFonts w:ascii="맑은 고딕" w:eastAsia="맑은 고딕" w:hAnsi="맑은 고딕" w:hint="eastAsia"/>
                <w:b/>
                <w:color w:val="000000" w:themeColor="text1"/>
                <w:szCs w:val="20"/>
              </w:rPr>
              <w:t>억</w:t>
            </w:r>
          </w:p>
        </w:tc>
        <w:tc>
          <w:tcPr>
            <w:tcW w:w="1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E017EF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  <w:t>43.7</w:t>
            </w:r>
            <w:r w:rsidRPr="00627F51">
              <w:rPr>
                <w:rFonts w:ascii="맑은 고딕" w:eastAsia="맑은 고딕" w:hAnsi="맑은 고딕" w:hint="eastAsia"/>
                <w:b/>
                <w:color w:val="000000" w:themeColor="text1"/>
                <w:szCs w:val="20"/>
              </w:rPr>
              <w:t>억</w:t>
            </w:r>
          </w:p>
        </w:tc>
        <w:tc>
          <w:tcPr>
            <w:tcW w:w="1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031240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  <w:t>55.3</w:t>
            </w:r>
            <w:r w:rsidRPr="00627F51">
              <w:rPr>
                <w:rFonts w:ascii="맑은 고딕" w:eastAsia="맑은 고딕" w:hAnsi="맑은 고딕" w:hint="eastAsia"/>
                <w:b/>
                <w:color w:val="000000" w:themeColor="text1"/>
                <w:szCs w:val="20"/>
              </w:rPr>
              <w:t>억</w:t>
            </w:r>
          </w:p>
        </w:tc>
        <w:tc>
          <w:tcPr>
            <w:tcW w:w="1170" w:type="dxa"/>
            <w:vAlign w:val="center"/>
          </w:tcPr>
          <w:p w14:paraId="65E006B3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b/>
                <w:bCs/>
                <w:color w:val="000000" w:themeColor="text1"/>
                <w:szCs w:val="20"/>
              </w:rPr>
              <w:t>66.5</w:t>
            </w:r>
            <w:r w:rsidRPr="00627F51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>억</w:t>
            </w:r>
          </w:p>
        </w:tc>
      </w:tr>
      <w:tr w:rsidR="00627F51" w:rsidRPr="00627F51" w14:paraId="4D441A16" w14:textId="77777777" w:rsidTr="00E44C53">
        <w:trPr>
          <w:trHeight w:val="831"/>
        </w:trPr>
        <w:tc>
          <w:tcPr>
            <w:tcW w:w="14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DBC9FC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  <w:szCs w:val="20"/>
              </w:rPr>
            </w:pPr>
            <w:r w:rsidRPr="00627F51">
              <w:rPr>
                <w:rFonts w:ascii="맑은 고딕" w:eastAsia="맑은 고딕" w:hAnsi="맑은 고딕" w:hint="eastAsia"/>
                <w:color w:val="000000" w:themeColor="text1"/>
                <w:spacing w:val="-20"/>
                <w:szCs w:val="20"/>
              </w:rPr>
              <w:t>증액 기간</w:t>
            </w:r>
          </w:p>
          <w:p w14:paraId="56E0AA7A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  <w:szCs w:val="20"/>
              </w:rPr>
            </w:pPr>
            <w:r w:rsidRPr="00627F51">
              <w:rPr>
                <w:rFonts w:ascii="맑은 고딕" w:eastAsia="맑은 고딕" w:hAnsi="맑은 고딕" w:hint="eastAsia"/>
                <w:color w:val="000000" w:themeColor="text1"/>
                <w:spacing w:val="-20"/>
                <w:szCs w:val="20"/>
              </w:rPr>
              <w:t>전월</w:t>
            </w:r>
          </w:p>
          <w:p w14:paraId="03F8F3AC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  <w:szCs w:val="20"/>
              </w:rPr>
            </w:pPr>
            <w:proofErr w:type="spellStart"/>
            <w:r w:rsidRPr="00627F51">
              <w:rPr>
                <w:rFonts w:ascii="맑은 고딕" w:eastAsia="맑은 고딕" w:hAnsi="맑은 고딕" w:hint="eastAsia"/>
                <w:color w:val="000000" w:themeColor="text1"/>
                <w:spacing w:val="-20"/>
                <w:szCs w:val="20"/>
              </w:rPr>
              <w:t>누적발급좌수</w:t>
            </w:r>
            <w:proofErr w:type="spellEnd"/>
          </w:p>
        </w:tc>
        <w:tc>
          <w:tcPr>
            <w:tcW w:w="1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A8CFCD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b/>
                <w:bCs/>
                <w:color w:val="000000" w:themeColor="text1"/>
                <w:szCs w:val="20"/>
              </w:rPr>
              <w:t>-</w:t>
            </w:r>
          </w:p>
        </w:tc>
        <w:tc>
          <w:tcPr>
            <w:tcW w:w="1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38956E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b/>
                <w:bCs/>
                <w:color w:val="000000" w:themeColor="text1"/>
                <w:szCs w:val="20"/>
              </w:rPr>
              <w:t>12,500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00C99261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b/>
                <w:bCs/>
                <w:color w:val="000000" w:themeColor="text1"/>
                <w:szCs w:val="20"/>
              </w:rPr>
              <w:t>27,500</w:t>
            </w:r>
          </w:p>
        </w:tc>
        <w:tc>
          <w:tcPr>
            <w:tcW w:w="1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014404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b/>
                <w:bCs/>
                <w:color w:val="000000" w:themeColor="text1"/>
                <w:szCs w:val="20"/>
              </w:rPr>
              <w:t>43,750</w:t>
            </w:r>
          </w:p>
        </w:tc>
        <w:tc>
          <w:tcPr>
            <w:tcW w:w="1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9B30CF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b/>
                <w:bCs/>
                <w:color w:val="000000" w:themeColor="text1"/>
                <w:szCs w:val="20"/>
              </w:rPr>
              <w:t>78,125</w:t>
            </w:r>
          </w:p>
        </w:tc>
        <w:tc>
          <w:tcPr>
            <w:tcW w:w="1170" w:type="dxa"/>
            <w:vAlign w:val="center"/>
          </w:tcPr>
          <w:p w14:paraId="6BAC54F5" w14:textId="77777777" w:rsidR="00627F51" w:rsidRPr="00627F51" w:rsidRDefault="00627F51" w:rsidP="00E44C53">
            <w:pPr>
              <w:spacing w:line="280" w:lineRule="exact"/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Cs w:val="20"/>
              </w:rPr>
            </w:pPr>
            <w:r w:rsidRPr="00627F51">
              <w:rPr>
                <w:rFonts w:ascii="맑은 고딕" w:eastAsia="맑은 고딕" w:hAnsi="맑은 고딕"/>
                <w:b/>
                <w:bCs/>
                <w:color w:val="000000" w:themeColor="text1"/>
                <w:szCs w:val="20"/>
              </w:rPr>
              <w:t>96,275</w:t>
            </w:r>
          </w:p>
        </w:tc>
      </w:tr>
    </w:tbl>
    <w:p w14:paraId="49A4142B" w14:textId="77777777" w:rsidR="007F4D6A" w:rsidRDefault="007F4D6A" w:rsidP="00627F51">
      <w:pPr>
        <w:spacing w:line="500" w:lineRule="exact"/>
        <w:rPr>
          <w:rFonts w:ascii="맑은 고딕" w:eastAsia="맑은 고딕" w:hAnsi="맑은 고딕" w:hint="eastAsia"/>
          <w:sz w:val="24"/>
        </w:rPr>
      </w:pPr>
    </w:p>
    <w:p w14:paraId="36A6813A" w14:textId="77777777" w:rsidR="00B60C91" w:rsidRPr="00C15F5F" w:rsidRDefault="00360D5B" w:rsidP="002D3209">
      <w:pPr>
        <w:spacing w:line="500" w:lineRule="exact"/>
        <w:ind w:leftChars="175" w:left="753" w:hangingChars="168" w:hanging="403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>사.</w:t>
      </w:r>
      <w:r>
        <w:rPr>
          <w:rFonts w:ascii="맑은 고딕" w:eastAsia="맑은 고딕" w:hAnsi="맑은 고딕"/>
          <w:sz w:val="24"/>
        </w:rPr>
        <w:t xml:space="preserve"> </w:t>
      </w:r>
      <w:r w:rsidRPr="00360D5B">
        <w:rPr>
          <w:rFonts w:ascii="맑은 고딕" w:eastAsia="맑은 고딕" w:hAnsi="맑은 고딕" w:hint="eastAsia"/>
          <w:sz w:val="24"/>
        </w:rPr>
        <w:t>“</w:t>
      </w:r>
      <w:proofErr w:type="spellStart"/>
      <w:r w:rsidRPr="00360D5B">
        <w:rPr>
          <w:rFonts w:ascii="맑은 고딕" w:eastAsia="맑은 고딕" w:hAnsi="맑은 고딕" w:hint="eastAsia"/>
          <w:sz w:val="24"/>
        </w:rPr>
        <w:t>증액필요액”은</w:t>
      </w:r>
      <w:proofErr w:type="spellEnd"/>
      <w:r w:rsidRPr="00360D5B">
        <w:rPr>
          <w:rFonts w:ascii="맑은 고딕" w:eastAsia="맑은 고딕" w:hAnsi="맑은 고딕" w:hint="eastAsia"/>
          <w:sz w:val="24"/>
        </w:rPr>
        <w:t xml:space="preserve"> 각 </w:t>
      </w:r>
      <w:proofErr w:type="spellStart"/>
      <w:r w:rsidRPr="00360D5B">
        <w:rPr>
          <w:rFonts w:ascii="맑은 고딕" w:eastAsia="맑은 고딕" w:hAnsi="맑은 고딕" w:hint="eastAsia"/>
          <w:sz w:val="24"/>
        </w:rPr>
        <w:t>차수별</w:t>
      </w:r>
      <w:proofErr w:type="spellEnd"/>
      <w:r w:rsidRPr="00360D5B">
        <w:rPr>
          <w:rFonts w:ascii="맑은 고딕" w:eastAsia="맑은 고딕" w:hAnsi="맑은 고딕" w:hint="eastAsia"/>
          <w:sz w:val="24"/>
        </w:rPr>
        <w:t xml:space="preserve"> 보증액에서 전 차수까지 실제로 실행된 누적 보증액을 공제한 금액이다. 위 보증보험 납입 스케쥴 상 </w:t>
      </w:r>
      <w:proofErr w:type="spellStart"/>
      <w:r w:rsidRPr="00360D5B">
        <w:rPr>
          <w:rFonts w:ascii="맑은 고딕" w:eastAsia="맑은 고딕" w:hAnsi="맑은 고딕" w:hint="eastAsia"/>
          <w:sz w:val="24"/>
        </w:rPr>
        <w:t>증액필요액</w:t>
      </w:r>
      <w:proofErr w:type="spellEnd"/>
      <w:r w:rsidRPr="00360D5B">
        <w:rPr>
          <w:rFonts w:ascii="맑은 고딕" w:eastAsia="맑은 고딕" w:hAnsi="맑은 고딕" w:hint="eastAsia"/>
          <w:sz w:val="24"/>
        </w:rPr>
        <w:t xml:space="preserve"> 수치는 </w:t>
      </w:r>
      <w:r w:rsidR="00955BCF">
        <w:rPr>
          <w:rFonts w:ascii="맑은 고딕" w:eastAsia="맑은 고딕" w:hAnsi="맑은 고딕" w:hint="eastAsia"/>
          <w:sz w:val="24"/>
        </w:rPr>
        <w:t xml:space="preserve">실제 매입액을 근거로 산정된 </w:t>
      </w:r>
      <w:r w:rsidRPr="00360D5B">
        <w:rPr>
          <w:rFonts w:ascii="맑은 고딕" w:eastAsia="맑은 고딕" w:hAnsi="맑은 고딕" w:hint="eastAsia"/>
          <w:sz w:val="24"/>
        </w:rPr>
        <w:t>보증보험 증감에 따라 변동 가능하다.</w:t>
      </w:r>
    </w:p>
    <w:p w14:paraId="2CB84C1D" w14:textId="77777777" w:rsidR="009D0A45" w:rsidRPr="00C15F5F" w:rsidRDefault="009D0A45" w:rsidP="00034082">
      <w:pPr>
        <w:spacing w:line="500" w:lineRule="exact"/>
        <w:ind w:leftChars="175" w:left="753" w:hangingChars="168" w:hanging="403"/>
        <w:rPr>
          <w:rFonts w:ascii="맑은 고딕" w:eastAsia="맑은 고딕" w:hAnsi="맑은 고딕"/>
          <w:sz w:val="24"/>
        </w:rPr>
      </w:pPr>
    </w:p>
    <w:p w14:paraId="354CB74C" w14:textId="77777777" w:rsidR="009D0A45" w:rsidRPr="00C15F5F" w:rsidRDefault="009D0A45" w:rsidP="00B805FA">
      <w:pPr>
        <w:spacing w:line="500" w:lineRule="exact"/>
        <w:rPr>
          <w:rFonts w:ascii="맑은 고딕" w:eastAsia="맑은 고딕" w:hAnsi="맑은 고딕"/>
          <w:sz w:val="24"/>
        </w:rPr>
      </w:pPr>
      <w:r w:rsidRPr="009D0A45">
        <w:rPr>
          <w:rFonts w:ascii="맑은 고딕" w:eastAsia="맑은 고딕" w:hAnsi="맑은 고딕" w:cs="굴림" w:hint="eastAsia"/>
          <w:kern w:val="0"/>
          <w:sz w:val="22"/>
        </w:rPr>
        <w:t>②</w:t>
      </w:r>
      <w:r w:rsidRPr="00C15F5F">
        <w:rPr>
          <w:rFonts w:ascii="맑은 고딕" w:eastAsia="맑은 고딕" w:hAnsi="맑은 고딕"/>
          <w:sz w:val="24"/>
        </w:rPr>
        <w:t xml:space="preserve"> </w:t>
      </w:r>
      <w:r w:rsidRPr="00C15F5F">
        <w:rPr>
          <w:rFonts w:ascii="맑은 고딕" w:eastAsia="맑은 고딕" w:hAnsi="맑은 고딕" w:hint="eastAsia"/>
          <w:sz w:val="24"/>
        </w:rPr>
        <w:t>보증보험의</w:t>
      </w:r>
      <w:r w:rsidRPr="00C15F5F">
        <w:rPr>
          <w:rFonts w:ascii="맑은 고딕" w:eastAsia="맑은 고딕" w:hAnsi="맑은 고딕"/>
          <w:sz w:val="24"/>
        </w:rPr>
        <w:t xml:space="preserve"> </w:t>
      </w:r>
      <w:r w:rsidRPr="00C15F5F">
        <w:rPr>
          <w:rFonts w:ascii="맑은 고딕" w:eastAsia="맑은 고딕" w:hAnsi="맑은 고딕" w:hint="eastAsia"/>
          <w:sz w:val="24"/>
        </w:rPr>
        <w:t>증액</w:t>
      </w:r>
      <w:r w:rsidRPr="00C15F5F">
        <w:rPr>
          <w:rFonts w:ascii="맑은 고딕" w:eastAsia="맑은 고딕" w:hAnsi="맑은 고딕"/>
          <w:sz w:val="24"/>
        </w:rPr>
        <w:t xml:space="preserve"> </w:t>
      </w:r>
      <w:r w:rsidRPr="00C15F5F">
        <w:rPr>
          <w:rFonts w:ascii="맑은 고딕" w:eastAsia="맑은 고딕" w:hAnsi="맑은 고딕" w:hint="eastAsia"/>
          <w:sz w:val="24"/>
        </w:rPr>
        <w:t>및</w:t>
      </w:r>
      <w:r w:rsidRPr="00C15F5F">
        <w:rPr>
          <w:rFonts w:ascii="맑은 고딕" w:eastAsia="맑은 고딕" w:hAnsi="맑은 고딕"/>
          <w:sz w:val="24"/>
        </w:rPr>
        <w:t xml:space="preserve"> </w:t>
      </w:r>
      <w:r w:rsidRPr="00C15F5F">
        <w:rPr>
          <w:rFonts w:ascii="맑은 고딕" w:eastAsia="맑은 고딕" w:hAnsi="맑은 고딕" w:hint="eastAsia"/>
          <w:sz w:val="24"/>
        </w:rPr>
        <w:t>감액 방안</w:t>
      </w:r>
    </w:p>
    <w:p w14:paraId="5B20B261" w14:textId="00E0C312" w:rsidR="009D0A45" w:rsidRPr="00C15F5F" w:rsidRDefault="009D0A45" w:rsidP="00B805FA">
      <w:pPr>
        <w:spacing w:line="500" w:lineRule="exact"/>
        <w:ind w:leftChars="175" w:left="753" w:hangingChars="168" w:hanging="403"/>
        <w:rPr>
          <w:rFonts w:ascii="맑은 고딕" w:eastAsia="맑은 고딕" w:hAnsi="맑은 고딕"/>
          <w:sz w:val="24"/>
        </w:rPr>
      </w:pPr>
      <w:r w:rsidRPr="00C15F5F">
        <w:rPr>
          <w:rFonts w:ascii="맑은 고딕" w:eastAsia="맑은 고딕" w:hAnsi="맑은 고딕" w:hint="eastAsia"/>
          <w:sz w:val="24"/>
        </w:rPr>
        <w:t>가</w:t>
      </w:r>
      <w:r w:rsidRPr="00C15F5F">
        <w:rPr>
          <w:rFonts w:ascii="맑은 고딕" w:eastAsia="맑은 고딕" w:hAnsi="맑은 고딕"/>
          <w:sz w:val="24"/>
        </w:rPr>
        <w:t xml:space="preserve">. </w:t>
      </w:r>
      <w:r w:rsidRPr="00C15F5F">
        <w:rPr>
          <w:rFonts w:ascii="맑은 고딕" w:eastAsia="맑은 고딕" w:hAnsi="맑은 고딕" w:hint="eastAsia"/>
          <w:sz w:val="24"/>
        </w:rPr>
        <w:t>각</w:t>
      </w:r>
      <w:r w:rsidRPr="00C15F5F">
        <w:rPr>
          <w:rFonts w:ascii="맑은 고딕" w:eastAsia="맑은 고딕" w:hAnsi="맑은 고딕"/>
          <w:sz w:val="24"/>
        </w:rPr>
        <w:t xml:space="preserve"> </w:t>
      </w:r>
      <w:r w:rsidRPr="00C15F5F">
        <w:rPr>
          <w:rFonts w:ascii="맑은 고딕" w:eastAsia="맑은 고딕" w:hAnsi="맑은 고딕" w:hint="eastAsia"/>
          <w:sz w:val="24"/>
        </w:rPr>
        <w:t>증액기간</w:t>
      </w:r>
      <w:r w:rsidRPr="00C15F5F">
        <w:rPr>
          <w:rFonts w:ascii="맑은 고딕" w:eastAsia="맑은 고딕" w:hAnsi="맑은 고딕"/>
          <w:sz w:val="24"/>
        </w:rPr>
        <w:t xml:space="preserve"> </w:t>
      </w:r>
      <w:r w:rsidRPr="00C15F5F">
        <w:rPr>
          <w:rFonts w:ascii="맑은 고딕" w:eastAsia="맑은 고딕" w:hAnsi="맑은 고딕" w:hint="eastAsia"/>
          <w:sz w:val="24"/>
        </w:rPr>
        <w:t>기준</w:t>
      </w:r>
      <w:r w:rsidRPr="00C15F5F">
        <w:rPr>
          <w:rFonts w:ascii="맑은 고딕" w:eastAsia="맑은 고딕" w:hAnsi="맑은 고딕"/>
          <w:sz w:val="24"/>
        </w:rPr>
        <w:t xml:space="preserve"> </w:t>
      </w:r>
      <w:r w:rsidRPr="00C15F5F">
        <w:rPr>
          <w:rFonts w:ascii="맑은 고딕" w:eastAsia="맑은 고딕" w:hAnsi="맑은 고딕" w:hint="eastAsia"/>
          <w:sz w:val="24"/>
        </w:rPr>
        <w:t>전월의</w:t>
      </w:r>
      <w:r w:rsidRPr="00C15F5F">
        <w:rPr>
          <w:rFonts w:ascii="맑은 고딕" w:eastAsia="맑은 고딕" w:hAnsi="맑은 고딕"/>
          <w:sz w:val="24"/>
        </w:rPr>
        <w:t xml:space="preserve"> </w:t>
      </w:r>
      <w:r w:rsidRPr="00C15F5F">
        <w:rPr>
          <w:rFonts w:ascii="맑은 고딕" w:eastAsia="맑은 고딕" w:hAnsi="맑은 고딕" w:hint="eastAsia"/>
          <w:sz w:val="24"/>
        </w:rPr>
        <w:t>실제</w:t>
      </w:r>
      <w:r w:rsidRPr="00C15F5F">
        <w:rPr>
          <w:rFonts w:ascii="맑은 고딕" w:eastAsia="맑은 고딕" w:hAnsi="맑은 고딕"/>
          <w:sz w:val="24"/>
        </w:rPr>
        <w:t xml:space="preserve"> </w:t>
      </w:r>
      <w:proofErr w:type="spellStart"/>
      <w:r w:rsidRPr="00C15F5F">
        <w:rPr>
          <w:rFonts w:ascii="맑은 고딕" w:eastAsia="맑은 고딕" w:hAnsi="맑은 고딕" w:hint="eastAsia"/>
          <w:sz w:val="24"/>
        </w:rPr>
        <w:t>발급좌수</w:t>
      </w:r>
      <w:proofErr w:type="spellEnd"/>
      <w:r w:rsidRPr="00C15F5F">
        <w:rPr>
          <w:rFonts w:ascii="맑은 고딕" w:eastAsia="맑은 고딕" w:hAnsi="맑은 고딕"/>
          <w:sz w:val="24"/>
        </w:rPr>
        <w:t xml:space="preserve"> </w:t>
      </w:r>
      <w:r w:rsidRPr="00C15F5F">
        <w:rPr>
          <w:rFonts w:ascii="맑은 고딕" w:eastAsia="맑은 고딕" w:hAnsi="맑은 고딕" w:hint="eastAsia"/>
          <w:sz w:val="24"/>
        </w:rPr>
        <w:t>및</w:t>
      </w:r>
      <w:r w:rsidRPr="00C15F5F">
        <w:rPr>
          <w:rFonts w:ascii="맑은 고딕" w:eastAsia="맑은 고딕" w:hAnsi="맑은 고딕"/>
          <w:sz w:val="24"/>
        </w:rPr>
        <w:t xml:space="preserve"> </w:t>
      </w:r>
      <w:r w:rsidRPr="00C15F5F">
        <w:rPr>
          <w:rFonts w:ascii="맑은 고딕" w:eastAsia="맑은 고딕" w:hAnsi="맑은 고딕" w:hint="eastAsia"/>
          <w:sz w:val="24"/>
        </w:rPr>
        <w:t>매입액과</w:t>
      </w:r>
      <w:r w:rsidRPr="00C15F5F">
        <w:rPr>
          <w:rFonts w:ascii="맑은 고딕" w:eastAsia="맑은 고딕" w:hAnsi="맑은 고딕"/>
          <w:sz w:val="24"/>
        </w:rPr>
        <w:t xml:space="preserve"> “</w:t>
      </w:r>
      <w:proofErr w:type="spellStart"/>
      <w:r w:rsidRPr="00C15F5F">
        <w:rPr>
          <w:rFonts w:ascii="맑은 고딕" w:eastAsia="맑은 고딕" w:hAnsi="맑은 고딕" w:hint="eastAsia"/>
          <w:sz w:val="24"/>
        </w:rPr>
        <w:t>비씨카드</w:t>
      </w:r>
      <w:proofErr w:type="spellEnd"/>
      <w:r w:rsidRPr="00C15F5F">
        <w:rPr>
          <w:rFonts w:ascii="맑은 고딕" w:eastAsia="맑은 고딕" w:hAnsi="맑은 고딕"/>
          <w:sz w:val="24"/>
        </w:rPr>
        <w:t>”</w:t>
      </w:r>
      <w:r w:rsidRPr="00C15F5F">
        <w:rPr>
          <w:rFonts w:ascii="맑은 고딕" w:eastAsia="맑은 고딕" w:hAnsi="맑은 고딕" w:hint="eastAsia"/>
          <w:sz w:val="24"/>
        </w:rPr>
        <w:t>가</w:t>
      </w:r>
      <w:r w:rsidRPr="00C15F5F">
        <w:rPr>
          <w:rFonts w:ascii="맑은 고딕" w:eastAsia="맑은 고딕" w:hAnsi="맑은 고딕"/>
          <w:sz w:val="24"/>
        </w:rPr>
        <w:t xml:space="preserve"> 추정한 </w:t>
      </w:r>
      <w:proofErr w:type="spellStart"/>
      <w:r w:rsidRPr="00C15F5F">
        <w:rPr>
          <w:rFonts w:ascii="맑은 고딕" w:eastAsia="맑은 고딕" w:hAnsi="맑은 고딕" w:hint="eastAsia"/>
          <w:sz w:val="24"/>
        </w:rPr>
        <w:t>발급좌수</w:t>
      </w:r>
      <w:proofErr w:type="spellEnd"/>
      <w:r w:rsidRPr="00C15F5F">
        <w:rPr>
          <w:rFonts w:ascii="맑은 고딕" w:eastAsia="맑은 고딕" w:hAnsi="맑은 고딕"/>
          <w:sz w:val="24"/>
        </w:rPr>
        <w:t xml:space="preserve"> 및 매입금액</w:t>
      </w:r>
      <w:r w:rsidR="00995694" w:rsidRPr="00C15F5F">
        <w:rPr>
          <w:rFonts w:ascii="맑은 고딕" w:eastAsia="맑은 고딕" w:hAnsi="맑은 고딕"/>
          <w:sz w:val="24"/>
        </w:rPr>
        <w:t xml:space="preserve">의 </w:t>
      </w:r>
      <w:r w:rsidR="00FC7127">
        <w:rPr>
          <w:rFonts w:ascii="맑은 고딕" w:eastAsia="맑은 고딕" w:hAnsi="맑은 고딕" w:hint="eastAsia"/>
          <w:sz w:val="24"/>
        </w:rPr>
        <w:t>차이</w:t>
      </w:r>
      <w:r w:rsidR="00995694" w:rsidRPr="00C15F5F">
        <w:rPr>
          <w:rFonts w:ascii="맑은 고딕" w:eastAsia="맑은 고딕" w:hAnsi="맑은 고딕"/>
          <w:sz w:val="24"/>
        </w:rPr>
        <w:t xml:space="preserve">가 </w:t>
      </w:r>
      <w:r w:rsidR="00995694" w:rsidRPr="00C15F5F">
        <w:rPr>
          <w:rFonts w:ascii="맑은 고딕" w:eastAsia="맑은 고딕" w:hAnsi="맑은 고딕" w:hint="eastAsia"/>
          <w:sz w:val="24"/>
        </w:rPr>
        <w:t>±</w:t>
      </w:r>
      <w:r w:rsidR="00995694" w:rsidRPr="00C15F5F">
        <w:rPr>
          <w:rFonts w:ascii="맑은 고딕" w:eastAsia="맑은 고딕" w:hAnsi="맑은 고딕"/>
          <w:sz w:val="24"/>
        </w:rPr>
        <w:t xml:space="preserve"> 10%</w:t>
      </w:r>
      <w:r w:rsidR="00995694" w:rsidRPr="00C15F5F">
        <w:rPr>
          <w:rFonts w:ascii="맑은 고딕" w:eastAsia="맑은 고딕" w:hAnsi="맑은 고딕" w:hint="eastAsia"/>
          <w:sz w:val="24"/>
        </w:rPr>
        <w:t>를</w:t>
      </w:r>
      <w:r w:rsidR="00995694" w:rsidRPr="00C15F5F">
        <w:rPr>
          <w:rFonts w:ascii="맑은 고딕" w:eastAsia="맑은 고딕" w:hAnsi="맑은 고딕"/>
          <w:sz w:val="24"/>
        </w:rPr>
        <w:t xml:space="preserve"> </w:t>
      </w:r>
      <w:r w:rsidR="00995694" w:rsidRPr="00C15F5F">
        <w:rPr>
          <w:rFonts w:ascii="맑은 고딕" w:eastAsia="맑은 고딕" w:hAnsi="맑은 고딕" w:hint="eastAsia"/>
          <w:sz w:val="24"/>
        </w:rPr>
        <w:t>초과할</w:t>
      </w:r>
      <w:r w:rsidR="00995694" w:rsidRPr="00C15F5F">
        <w:rPr>
          <w:rFonts w:ascii="맑은 고딕" w:eastAsia="맑은 고딕" w:hAnsi="맑은 고딕"/>
          <w:sz w:val="24"/>
        </w:rPr>
        <w:t xml:space="preserve"> </w:t>
      </w:r>
      <w:r w:rsidR="00995694" w:rsidRPr="00C15F5F">
        <w:rPr>
          <w:rFonts w:ascii="맑은 고딕" w:eastAsia="맑은 고딕" w:hAnsi="맑은 고딕" w:hint="eastAsia"/>
          <w:sz w:val="24"/>
        </w:rPr>
        <w:t xml:space="preserve">경우, </w:t>
      </w:r>
      <w:r w:rsidRPr="00C15F5F">
        <w:rPr>
          <w:rFonts w:ascii="맑은 고딕" w:eastAsia="맑은 고딕" w:hAnsi="맑은 고딕" w:hint="eastAsia"/>
          <w:sz w:val="24"/>
        </w:rPr>
        <w:t xml:space="preserve">양 </w:t>
      </w:r>
      <w:r w:rsidR="000F5095">
        <w:rPr>
          <w:rFonts w:ascii="맑은 고딕" w:eastAsia="맑은 고딕" w:hAnsi="맑은 고딕" w:hint="eastAsia"/>
          <w:sz w:val="24"/>
        </w:rPr>
        <w:t>당사자</w:t>
      </w:r>
      <w:r w:rsidRPr="00C15F5F">
        <w:rPr>
          <w:rFonts w:ascii="맑은 고딕" w:eastAsia="맑은 고딕" w:hAnsi="맑은 고딕" w:hint="eastAsia"/>
          <w:sz w:val="24"/>
        </w:rPr>
        <w:t>는</w:t>
      </w:r>
      <w:r w:rsidRPr="00C15F5F">
        <w:rPr>
          <w:rFonts w:ascii="맑은 고딕" w:eastAsia="맑은 고딕" w:hAnsi="맑은 고딕"/>
          <w:sz w:val="24"/>
        </w:rPr>
        <w:t xml:space="preserve"> </w:t>
      </w:r>
      <w:proofErr w:type="spellStart"/>
      <w:r w:rsidRPr="00C15F5F">
        <w:rPr>
          <w:rFonts w:ascii="맑은 고딕" w:eastAsia="맑은 고딕" w:hAnsi="맑은 고딕" w:hint="eastAsia"/>
          <w:sz w:val="24"/>
        </w:rPr>
        <w:t>보증액</w:t>
      </w:r>
      <w:proofErr w:type="spellEnd"/>
      <w:r w:rsidRPr="00C15F5F">
        <w:rPr>
          <w:rFonts w:ascii="맑은 고딕" w:eastAsia="맑은 고딕" w:hAnsi="맑은 고딕"/>
          <w:sz w:val="24"/>
        </w:rPr>
        <w:t xml:space="preserve"> </w:t>
      </w:r>
      <w:r w:rsidRPr="00C15F5F">
        <w:rPr>
          <w:rFonts w:ascii="맑은 고딕" w:eastAsia="맑은 고딕" w:hAnsi="맑은 고딕" w:hint="eastAsia"/>
          <w:sz w:val="24"/>
        </w:rPr>
        <w:t>재산정에</w:t>
      </w:r>
      <w:r w:rsidRPr="00C15F5F">
        <w:rPr>
          <w:rFonts w:ascii="맑은 고딕" w:eastAsia="맑은 고딕" w:hAnsi="맑은 고딕"/>
          <w:sz w:val="24"/>
        </w:rPr>
        <w:t xml:space="preserve"> 따른</w:t>
      </w:r>
      <w:r w:rsidRPr="00C15F5F">
        <w:rPr>
          <w:rFonts w:ascii="맑은 고딕" w:eastAsia="맑은 고딕" w:hAnsi="맑은 고딕" w:hint="eastAsia"/>
          <w:sz w:val="24"/>
        </w:rPr>
        <w:t xml:space="preserve"> 보증보험</w:t>
      </w:r>
      <w:r w:rsidRPr="00C15F5F">
        <w:rPr>
          <w:rFonts w:ascii="맑은 고딕" w:eastAsia="맑은 고딕" w:hAnsi="맑은 고딕"/>
          <w:sz w:val="24"/>
        </w:rPr>
        <w:t xml:space="preserve"> 증감을 </w:t>
      </w:r>
      <w:r w:rsidRPr="00C15F5F">
        <w:rPr>
          <w:rFonts w:ascii="맑은 고딕" w:eastAsia="맑은 고딕" w:hAnsi="맑은 고딕" w:hint="eastAsia"/>
          <w:sz w:val="24"/>
        </w:rPr>
        <w:t xml:space="preserve">요구할 수 있는 권리를 갖는다. 단, 기 </w:t>
      </w:r>
      <w:proofErr w:type="spellStart"/>
      <w:r w:rsidRPr="00C15F5F">
        <w:rPr>
          <w:rFonts w:ascii="맑은 고딕" w:eastAsia="맑은 고딕" w:hAnsi="맑은 고딕" w:hint="eastAsia"/>
          <w:sz w:val="24"/>
        </w:rPr>
        <w:t>보증받은</w:t>
      </w:r>
      <w:proofErr w:type="spellEnd"/>
      <w:r w:rsidRPr="00C15F5F">
        <w:rPr>
          <w:rFonts w:ascii="맑은 고딕" w:eastAsia="맑은 고딕" w:hAnsi="맑은 고딕" w:hint="eastAsia"/>
          <w:sz w:val="24"/>
        </w:rPr>
        <w:t xml:space="preserve"> 금액에 대한 감액은 적용되지 아니한다.</w:t>
      </w:r>
    </w:p>
    <w:p w14:paraId="10680FEE" w14:textId="243875E8" w:rsidR="009D0A45" w:rsidRPr="00C15F5F" w:rsidRDefault="009D0A45" w:rsidP="00B805FA">
      <w:pPr>
        <w:spacing w:line="500" w:lineRule="exact"/>
        <w:ind w:leftChars="175" w:left="753" w:hangingChars="168" w:hanging="403"/>
        <w:rPr>
          <w:rFonts w:ascii="맑은 고딕" w:eastAsia="맑은 고딕" w:hAnsi="맑은 고딕"/>
          <w:sz w:val="24"/>
        </w:rPr>
      </w:pPr>
      <w:r w:rsidRPr="00C15F5F">
        <w:rPr>
          <w:rFonts w:ascii="맑은 고딕" w:eastAsia="맑은 고딕" w:hAnsi="맑은 고딕" w:hint="eastAsia"/>
          <w:sz w:val="24"/>
        </w:rPr>
        <w:t>나</w:t>
      </w:r>
      <w:r w:rsidRPr="00C15F5F">
        <w:rPr>
          <w:rFonts w:ascii="맑은 고딕" w:eastAsia="맑은 고딕" w:hAnsi="맑은 고딕"/>
          <w:sz w:val="24"/>
        </w:rPr>
        <w:t xml:space="preserve">. </w:t>
      </w:r>
      <w:r w:rsidR="000F5095">
        <w:rPr>
          <w:rFonts w:ascii="맑은 고딕" w:eastAsia="맑은 고딕" w:hAnsi="맑은 고딕" w:hint="eastAsia"/>
          <w:sz w:val="24"/>
        </w:rPr>
        <w:t>일방당사자가</w:t>
      </w:r>
      <w:r w:rsidR="00E847F8" w:rsidRPr="00E847F8">
        <w:rPr>
          <w:rFonts w:ascii="맑은 고딕" w:eastAsia="맑은 고딕" w:hAnsi="맑은 고딕" w:hint="eastAsia"/>
          <w:sz w:val="24"/>
        </w:rPr>
        <w:t xml:space="preserve"> 보증보험 증감을 요구할 수 있는 권리를 실행하고자 하는 경우에는, 각 증액기간 종료일 기준 10영업일 전까지 상대방에게 통지한다.</w:t>
      </w:r>
    </w:p>
    <w:p w14:paraId="0337C507" w14:textId="539A3D78" w:rsidR="00E847F8" w:rsidRDefault="009D0A45" w:rsidP="00B805FA">
      <w:pPr>
        <w:spacing w:line="500" w:lineRule="exact"/>
        <w:ind w:leftChars="175" w:left="753" w:hangingChars="168" w:hanging="403"/>
        <w:rPr>
          <w:rFonts w:ascii="맑은 고딕" w:eastAsia="맑은 고딕" w:hAnsi="맑은 고딕"/>
          <w:sz w:val="24"/>
        </w:rPr>
      </w:pPr>
      <w:r w:rsidRPr="00C15F5F">
        <w:rPr>
          <w:rFonts w:ascii="맑은 고딕" w:eastAsia="맑은 고딕" w:hAnsi="맑은 고딕" w:hint="eastAsia"/>
          <w:sz w:val="24"/>
        </w:rPr>
        <w:t xml:space="preserve">다. </w:t>
      </w:r>
      <w:r w:rsidR="00E847F8" w:rsidRPr="00E847F8">
        <w:rPr>
          <w:rFonts w:ascii="맑은 고딕" w:eastAsia="맑은 고딕" w:hAnsi="맑은 고딕" w:hint="eastAsia"/>
          <w:sz w:val="24"/>
        </w:rPr>
        <w:t>양</w:t>
      </w:r>
      <w:r w:rsidR="000F5095">
        <w:rPr>
          <w:rFonts w:ascii="맑은 고딕" w:eastAsia="맑은 고딕" w:hAnsi="맑은 고딕" w:hint="eastAsia"/>
          <w:sz w:val="24"/>
        </w:rPr>
        <w:t xml:space="preserve"> 당사자</w:t>
      </w:r>
      <w:r w:rsidR="00E847F8" w:rsidRPr="00E847F8">
        <w:rPr>
          <w:rFonts w:ascii="맑은 고딕" w:eastAsia="맑은 고딕" w:hAnsi="맑은 고딕" w:hint="eastAsia"/>
          <w:sz w:val="24"/>
        </w:rPr>
        <w:t xml:space="preserve">가 증액기간 내에 </w:t>
      </w:r>
      <w:proofErr w:type="spellStart"/>
      <w:r w:rsidR="00E847F8" w:rsidRPr="00E847F8">
        <w:rPr>
          <w:rFonts w:ascii="맑은 고딕" w:eastAsia="맑은 고딕" w:hAnsi="맑은 고딕" w:hint="eastAsia"/>
          <w:sz w:val="24"/>
        </w:rPr>
        <w:t>보증액</w:t>
      </w:r>
      <w:proofErr w:type="spellEnd"/>
      <w:r w:rsidR="00E847F8" w:rsidRPr="00E847F8">
        <w:rPr>
          <w:rFonts w:ascii="맑은 고딕" w:eastAsia="맑은 고딕" w:hAnsi="맑은 고딕" w:hint="eastAsia"/>
          <w:sz w:val="24"/>
        </w:rPr>
        <w:t xml:space="preserve"> 재산정에 대한 절차를 진행한 경우, </w:t>
      </w:r>
      <w:r w:rsidR="00E847F8">
        <w:rPr>
          <w:rFonts w:ascii="맑은 고딕" w:eastAsia="맑은 고딕" w:hAnsi="맑은 고딕" w:hint="eastAsia"/>
          <w:sz w:val="24"/>
        </w:rPr>
        <w:t>“</w:t>
      </w:r>
      <w:r w:rsidR="00E01159">
        <w:rPr>
          <w:rFonts w:ascii="맑은 고딕" w:eastAsia="맑은 고딕" w:hAnsi="맑은 고딕" w:hint="eastAsia"/>
          <w:sz w:val="24"/>
        </w:rPr>
        <w:t>GME</w:t>
      </w:r>
      <w:r w:rsidR="00E847F8">
        <w:rPr>
          <w:rFonts w:ascii="맑은 고딕" w:eastAsia="맑은 고딕" w:hAnsi="맑은 고딕" w:hint="eastAsia"/>
          <w:sz w:val="24"/>
        </w:rPr>
        <w:t>”는</w:t>
      </w:r>
      <w:r w:rsidR="00E847F8" w:rsidRPr="00E847F8">
        <w:rPr>
          <w:rFonts w:ascii="맑은 고딕" w:eastAsia="맑은 고딕" w:hAnsi="맑은 고딕" w:hint="eastAsia"/>
          <w:sz w:val="24"/>
        </w:rPr>
        <w:t xml:space="preserve"> “</w:t>
      </w:r>
      <w:proofErr w:type="spellStart"/>
      <w:r w:rsidR="00E847F8" w:rsidRPr="00E847F8">
        <w:rPr>
          <w:rFonts w:ascii="맑은 고딕" w:eastAsia="맑은 고딕" w:hAnsi="맑은 고딕" w:hint="eastAsia"/>
          <w:sz w:val="24"/>
        </w:rPr>
        <w:t>비씨카드”에게</w:t>
      </w:r>
      <w:proofErr w:type="spellEnd"/>
      <w:r w:rsidR="00E847F8" w:rsidRPr="00E847F8">
        <w:rPr>
          <w:rFonts w:ascii="맑은 고딕" w:eastAsia="맑은 고딕" w:hAnsi="맑은 고딕" w:hint="eastAsia"/>
          <w:sz w:val="24"/>
        </w:rPr>
        <w:t xml:space="preserve"> 증액기간 전월 기준 월매입추정액 대비 실제 월매입액 비율을</w:t>
      </w:r>
      <w:r w:rsidR="00E847F8">
        <w:rPr>
          <w:rFonts w:ascii="맑은 고딕" w:eastAsia="맑은 고딕" w:hAnsi="맑은 고딕" w:hint="eastAsia"/>
          <w:sz w:val="24"/>
        </w:rPr>
        <w:t xml:space="preserve"> </w:t>
      </w:r>
      <w:r w:rsidR="00F32EF2">
        <w:rPr>
          <w:rFonts w:ascii="맑은 고딕" w:eastAsia="맑은 고딕" w:hAnsi="맑은 고딕" w:hint="eastAsia"/>
          <w:sz w:val="24"/>
        </w:rPr>
        <w:t>제</w:t>
      </w:r>
      <w:r w:rsidR="00F32EF2">
        <w:rPr>
          <w:rFonts w:ascii="맑은 고딕" w:eastAsia="맑은 고딕" w:hAnsi="맑은 고딕" w:cs="굴림"/>
          <w:kern w:val="0"/>
          <w:sz w:val="22"/>
        </w:rPr>
        <w:t>1</w:t>
      </w:r>
      <w:r w:rsidR="00E847F8">
        <w:rPr>
          <w:rFonts w:ascii="맑은 고딕" w:eastAsia="맑은 고딕" w:hAnsi="맑은 고딕" w:hint="eastAsia"/>
          <w:sz w:val="24"/>
        </w:rPr>
        <w:t>항</w:t>
      </w:r>
      <w:r w:rsidR="00E847F8" w:rsidRPr="00E847F8">
        <w:rPr>
          <w:rFonts w:ascii="맑은 고딕" w:eastAsia="맑은 고딕" w:hAnsi="맑은 고딕" w:hint="eastAsia"/>
          <w:sz w:val="24"/>
        </w:rPr>
        <w:t xml:space="preserve"> </w:t>
      </w:r>
      <w:r w:rsidR="00DC15D9">
        <w:rPr>
          <w:rFonts w:ascii="맑은 고딕" w:eastAsia="맑은 고딕" w:hAnsi="맑은 고딕" w:hint="eastAsia"/>
          <w:sz w:val="24"/>
        </w:rPr>
        <w:t>사</w:t>
      </w:r>
      <w:r w:rsidR="00F32EF2">
        <w:rPr>
          <w:rFonts w:ascii="맑은 고딕" w:eastAsia="맑은 고딕" w:hAnsi="맑은 고딕" w:hint="eastAsia"/>
          <w:sz w:val="24"/>
        </w:rPr>
        <w:t>호</w:t>
      </w:r>
      <w:r w:rsidR="00E847F8" w:rsidRPr="00E847F8">
        <w:rPr>
          <w:rFonts w:ascii="맑은 고딕" w:eastAsia="맑은 고딕" w:hAnsi="맑은 고딕" w:hint="eastAsia"/>
          <w:sz w:val="24"/>
        </w:rPr>
        <w:t xml:space="preserve">에 따른 “증액 </w:t>
      </w:r>
      <w:proofErr w:type="spellStart"/>
      <w:r w:rsidR="00E847F8" w:rsidRPr="00E847F8">
        <w:rPr>
          <w:rFonts w:ascii="맑은 고딕" w:eastAsia="맑은 고딕" w:hAnsi="맑은 고딕" w:hint="eastAsia"/>
          <w:sz w:val="24"/>
        </w:rPr>
        <w:t>필요액”에</w:t>
      </w:r>
      <w:proofErr w:type="spellEnd"/>
      <w:r w:rsidR="00E847F8" w:rsidRPr="00E847F8">
        <w:rPr>
          <w:rFonts w:ascii="맑은 고딕" w:eastAsia="맑은 고딕" w:hAnsi="맑은 고딕" w:hint="eastAsia"/>
          <w:sz w:val="24"/>
        </w:rPr>
        <w:t xml:space="preserve"> 곱한 금액</w:t>
      </w:r>
      <w:r w:rsidR="000F5095">
        <w:rPr>
          <w:rFonts w:ascii="맑은 고딕" w:eastAsia="맑은 고딕" w:hAnsi="맑은 고딕" w:hint="eastAsia"/>
          <w:sz w:val="24"/>
        </w:rPr>
        <w:t xml:space="preserve"> 상당의</w:t>
      </w:r>
      <w:r w:rsidR="00E847F8" w:rsidRPr="00E847F8">
        <w:rPr>
          <w:rFonts w:ascii="맑은 고딕" w:eastAsia="맑은 고딕" w:hAnsi="맑은 고딕" w:hint="eastAsia"/>
          <w:sz w:val="24"/>
        </w:rPr>
        <w:t xml:space="preserve"> 보증보험증권을 익월 5영업일 전까지 교부하여야 한다.</w:t>
      </w:r>
    </w:p>
    <w:p w14:paraId="0D8E4D6D" w14:textId="6439D92F" w:rsidR="009D0A45" w:rsidRPr="00C15F5F" w:rsidRDefault="00E847F8" w:rsidP="00B805FA">
      <w:pPr>
        <w:spacing w:line="500" w:lineRule="exact"/>
        <w:ind w:leftChars="175" w:left="753" w:hangingChars="168" w:hanging="403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>라.</w:t>
      </w:r>
      <w:r>
        <w:rPr>
          <w:rFonts w:ascii="맑은 고딕" w:eastAsia="맑은 고딕" w:hAnsi="맑은 고딕"/>
          <w:sz w:val="24"/>
        </w:rPr>
        <w:t xml:space="preserve"> </w:t>
      </w:r>
      <w:r w:rsidR="00F32EF2">
        <w:rPr>
          <w:rFonts w:ascii="맑은 고딕" w:eastAsia="맑은 고딕" w:hAnsi="맑은 고딕" w:hint="eastAsia"/>
          <w:sz w:val="24"/>
        </w:rPr>
        <w:t xml:space="preserve">각 호의 </w:t>
      </w:r>
      <w:r w:rsidR="009D0A45" w:rsidRPr="00C15F5F">
        <w:rPr>
          <w:rFonts w:ascii="맑은 고딕" w:eastAsia="맑은 고딕" w:hAnsi="맑은 고딕" w:hint="eastAsia"/>
          <w:sz w:val="24"/>
        </w:rPr>
        <w:t>협의는</w:t>
      </w:r>
      <w:r w:rsidR="009D0A45" w:rsidRPr="00C15F5F">
        <w:rPr>
          <w:rFonts w:ascii="맑은 고딕" w:eastAsia="맑은 고딕" w:hAnsi="맑은 고딕"/>
          <w:sz w:val="24"/>
        </w:rPr>
        <w:t xml:space="preserve"> </w:t>
      </w:r>
      <w:r w:rsidR="009D0A45" w:rsidRPr="00C15F5F">
        <w:rPr>
          <w:rFonts w:ascii="맑은 고딕" w:eastAsia="맑은 고딕" w:hAnsi="맑은 고딕" w:hint="eastAsia"/>
          <w:sz w:val="24"/>
        </w:rPr>
        <w:t>공문교환을</w:t>
      </w:r>
      <w:r w:rsidR="009D0A45" w:rsidRPr="00C15F5F">
        <w:rPr>
          <w:rFonts w:ascii="맑은 고딕" w:eastAsia="맑은 고딕" w:hAnsi="맑은 고딕"/>
          <w:sz w:val="24"/>
        </w:rPr>
        <w:t xml:space="preserve"> </w:t>
      </w:r>
      <w:r w:rsidR="009D0A45" w:rsidRPr="00C15F5F">
        <w:rPr>
          <w:rFonts w:ascii="맑은 고딕" w:eastAsia="맑은 고딕" w:hAnsi="맑은 고딕" w:hint="eastAsia"/>
          <w:sz w:val="24"/>
        </w:rPr>
        <w:t>통해</w:t>
      </w:r>
      <w:r w:rsidR="009D0A45" w:rsidRPr="00C15F5F">
        <w:rPr>
          <w:rFonts w:ascii="맑은 고딕" w:eastAsia="맑은 고딕" w:hAnsi="맑은 고딕"/>
          <w:sz w:val="24"/>
        </w:rPr>
        <w:t xml:space="preserve"> </w:t>
      </w:r>
      <w:r w:rsidR="009D0A45" w:rsidRPr="00C15F5F">
        <w:rPr>
          <w:rFonts w:ascii="맑은 고딕" w:eastAsia="맑은 고딕" w:hAnsi="맑은 고딕" w:hint="eastAsia"/>
          <w:sz w:val="24"/>
        </w:rPr>
        <w:t>이루어진다</w:t>
      </w:r>
      <w:r w:rsidR="009D0A45" w:rsidRPr="00C15F5F">
        <w:rPr>
          <w:rFonts w:ascii="맑은 고딕" w:eastAsia="맑은 고딕" w:hAnsi="맑은 고딕"/>
          <w:sz w:val="24"/>
        </w:rPr>
        <w:t>.</w:t>
      </w:r>
    </w:p>
    <w:p w14:paraId="273D04B3" w14:textId="77777777" w:rsidR="009D0A45" w:rsidRPr="00C15F5F" w:rsidRDefault="009D0A45" w:rsidP="00B805FA">
      <w:pPr>
        <w:spacing w:line="500" w:lineRule="exact"/>
        <w:ind w:firstLine="800"/>
        <w:rPr>
          <w:rFonts w:ascii="맑은 고딕" w:eastAsia="맑은 고딕" w:hAnsi="맑은 고딕"/>
          <w:sz w:val="24"/>
        </w:rPr>
      </w:pPr>
    </w:p>
    <w:p w14:paraId="6AEA170C" w14:textId="77777777" w:rsidR="009D0A45" w:rsidRPr="001F38B4" w:rsidRDefault="009D0A45" w:rsidP="00B805FA">
      <w:pPr>
        <w:spacing w:line="500" w:lineRule="exact"/>
        <w:rPr>
          <w:rFonts w:ascii="맑은 고딕" w:eastAsia="맑은 고딕" w:hAnsi="맑은 고딕"/>
          <w:sz w:val="24"/>
        </w:rPr>
      </w:pPr>
      <w:r w:rsidRPr="008D6EA3">
        <w:rPr>
          <w:rFonts w:ascii="맑은 고딕" w:eastAsia="맑은 고딕" w:hAnsi="맑은 고딕" w:cs="굴림" w:hint="eastAsia"/>
          <w:kern w:val="0"/>
          <w:sz w:val="22"/>
        </w:rPr>
        <w:t xml:space="preserve">③ </w:t>
      </w:r>
      <w:r w:rsidRPr="001F38B4">
        <w:rPr>
          <w:rFonts w:ascii="맑은 고딕" w:eastAsia="맑은 고딕" w:hAnsi="맑은 고딕" w:hint="eastAsia"/>
          <w:sz w:val="24"/>
        </w:rPr>
        <w:t>보증보험의</w:t>
      </w:r>
      <w:r w:rsidRPr="001F38B4">
        <w:rPr>
          <w:rFonts w:ascii="맑은 고딕" w:eastAsia="맑은 고딕" w:hAnsi="맑은 고딕"/>
          <w:sz w:val="24"/>
        </w:rPr>
        <w:t xml:space="preserve"> </w:t>
      </w:r>
      <w:r w:rsidRPr="001F38B4">
        <w:rPr>
          <w:rFonts w:ascii="맑은 고딕" w:eastAsia="맑은 고딕" w:hAnsi="맑은 고딕" w:hint="eastAsia"/>
          <w:sz w:val="24"/>
        </w:rPr>
        <w:t xml:space="preserve">전달 및 의무위반에 따른 </w:t>
      </w:r>
      <w:r w:rsidR="00E847F8">
        <w:rPr>
          <w:rFonts w:ascii="맑은 고딕" w:eastAsia="맑은 고딕" w:hAnsi="맑은 고딕" w:hint="eastAsia"/>
          <w:sz w:val="24"/>
        </w:rPr>
        <w:t>페널티 조항</w:t>
      </w:r>
      <w:r w:rsidR="000A142F" w:rsidRPr="001F38B4">
        <w:rPr>
          <w:rFonts w:ascii="맑은 고딕" w:eastAsia="맑은 고딕" w:hAnsi="맑은 고딕" w:hint="eastAsia"/>
          <w:sz w:val="24"/>
        </w:rPr>
        <w:t xml:space="preserve"> </w:t>
      </w:r>
    </w:p>
    <w:p w14:paraId="31832743" w14:textId="0E70C13E" w:rsidR="009D0A45" w:rsidRPr="001F38B4" w:rsidRDefault="009D0A45" w:rsidP="00B805FA">
      <w:pPr>
        <w:spacing w:line="500" w:lineRule="exact"/>
        <w:ind w:leftChars="175" w:left="753" w:hangingChars="168" w:hanging="403"/>
        <w:rPr>
          <w:rFonts w:ascii="맑은 고딕" w:eastAsia="맑은 고딕" w:hAnsi="맑은 고딕"/>
          <w:sz w:val="24"/>
        </w:rPr>
      </w:pPr>
      <w:r w:rsidRPr="001F38B4">
        <w:rPr>
          <w:rFonts w:ascii="맑은 고딕" w:eastAsia="맑은 고딕" w:hAnsi="맑은 고딕" w:hint="eastAsia"/>
          <w:sz w:val="24"/>
        </w:rPr>
        <w:t>가</w:t>
      </w:r>
      <w:r w:rsidRPr="001F38B4">
        <w:rPr>
          <w:rFonts w:ascii="맑은 고딕" w:eastAsia="맑은 고딕" w:hAnsi="맑은 고딕"/>
          <w:sz w:val="24"/>
        </w:rPr>
        <w:t xml:space="preserve">. </w:t>
      </w:r>
      <w:r w:rsidR="0091638F">
        <w:rPr>
          <w:rFonts w:ascii="맑은 고딕" w:eastAsia="맑은 고딕" w:hAnsi="맑은 고딕"/>
          <w:sz w:val="24"/>
        </w:rPr>
        <w:t>“</w:t>
      </w:r>
      <w:r w:rsidR="00E01159">
        <w:rPr>
          <w:rFonts w:ascii="맑은 고딕" w:eastAsia="맑은 고딕" w:hAnsi="맑은 고딕" w:hint="eastAsia"/>
          <w:sz w:val="24"/>
        </w:rPr>
        <w:t>GME</w:t>
      </w:r>
      <w:r w:rsidR="0091638F">
        <w:rPr>
          <w:rFonts w:ascii="맑은 고딕" w:eastAsia="맑은 고딕" w:hAnsi="맑은 고딕"/>
          <w:sz w:val="24"/>
        </w:rPr>
        <w:t>”</w:t>
      </w:r>
      <w:r w:rsidRPr="001F38B4">
        <w:rPr>
          <w:rFonts w:ascii="맑은 고딕" w:eastAsia="맑은 고딕" w:hAnsi="맑은 고딕" w:hint="eastAsia"/>
          <w:sz w:val="24"/>
        </w:rPr>
        <w:t xml:space="preserve">는 </w:t>
      </w:r>
      <w:r w:rsidR="00CD244F" w:rsidRPr="00C262A3">
        <w:rPr>
          <w:rFonts w:ascii="맑은 고딕" w:eastAsia="맑은 고딕" w:hAnsi="맑은 고딕" w:hint="eastAsia"/>
          <w:sz w:val="24"/>
        </w:rPr>
        <w:t>제1항의</w:t>
      </w:r>
      <w:r w:rsidR="00CD244F">
        <w:rPr>
          <w:rFonts w:ascii="맑은 고딕" w:eastAsia="맑은 고딕" w:hAnsi="맑은 고딕" w:hint="eastAsia"/>
          <w:sz w:val="24"/>
        </w:rPr>
        <w:t xml:space="preserve"> </w:t>
      </w:r>
      <w:r w:rsidRPr="001F38B4">
        <w:rPr>
          <w:rFonts w:ascii="맑은 고딕" w:eastAsia="맑은 고딕" w:hAnsi="맑은 고딕" w:hint="eastAsia"/>
          <w:sz w:val="24"/>
        </w:rPr>
        <w:t>보증보험 납입</w:t>
      </w:r>
      <w:r w:rsidR="0091638F">
        <w:rPr>
          <w:rFonts w:ascii="맑은 고딕" w:eastAsia="맑은 고딕" w:hAnsi="맑은 고딕" w:hint="eastAsia"/>
          <w:sz w:val="24"/>
        </w:rPr>
        <w:t xml:space="preserve"> </w:t>
      </w:r>
      <w:proofErr w:type="spellStart"/>
      <w:r w:rsidRPr="001F38B4">
        <w:rPr>
          <w:rFonts w:ascii="맑은 고딕" w:eastAsia="맑은 고딕" w:hAnsi="맑은 고딕" w:hint="eastAsia"/>
          <w:sz w:val="24"/>
        </w:rPr>
        <w:t>스케쥴에</w:t>
      </w:r>
      <w:proofErr w:type="spellEnd"/>
      <w:r w:rsidRPr="001F38B4">
        <w:rPr>
          <w:rFonts w:ascii="맑은 고딕" w:eastAsia="맑은 고딕" w:hAnsi="맑은 고딕" w:hint="eastAsia"/>
          <w:sz w:val="24"/>
        </w:rPr>
        <w:t xml:space="preserve"> 따른 증액기간 말일까지 또는</w:t>
      </w:r>
      <w:r w:rsidR="00E847F8">
        <w:rPr>
          <w:rFonts w:ascii="맑은 고딕" w:eastAsia="맑은 고딕" w:hAnsi="맑은 고딕" w:hint="eastAsia"/>
          <w:sz w:val="24"/>
        </w:rPr>
        <w:t xml:space="preserve"> </w:t>
      </w:r>
      <w:r w:rsidR="007F4D6A" w:rsidRPr="00C262A3">
        <w:rPr>
          <w:rFonts w:ascii="맑은 고딕" w:eastAsia="맑은 고딕" w:hAnsi="맑은 고딕" w:hint="eastAsia"/>
          <w:sz w:val="24"/>
        </w:rPr>
        <w:t>제</w:t>
      </w:r>
      <w:r w:rsidR="0091638F" w:rsidRPr="00033E0A">
        <w:rPr>
          <w:rFonts w:ascii="맑은 고딕" w:eastAsia="맑은 고딕" w:hAnsi="맑은 고딕" w:cs="굴림"/>
          <w:kern w:val="0"/>
          <w:sz w:val="24"/>
        </w:rPr>
        <w:t>2</w:t>
      </w:r>
      <w:r w:rsidRPr="00033E0A">
        <w:rPr>
          <w:rFonts w:ascii="맑은 고딕" w:eastAsia="맑은 고딕" w:hAnsi="맑은 고딕" w:cs="굴림" w:hint="eastAsia"/>
          <w:kern w:val="0"/>
          <w:sz w:val="24"/>
        </w:rPr>
        <w:t>항</w:t>
      </w:r>
      <w:r w:rsidRPr="009F3B53">
        <w:rPr>
          <w:rFonts w:ascii="맑은 고딕" w:eastAsia="맑은 고딕" w:hAnsi="맑은 고딕"/>
          <w:sz w:val="24"/>
        </w:rPr>
        <w:t>에서</w:t>
      </w:r>
      <w:r w:rsidRPr="001F38B4">
        <w:rPr>
          <w:rFonts w:ascii="맑은 고딕" w:eastAsia="맑은 고딕" w:hAnsi="맑은 고딕"/>
          <w:sz w:val="24"/>
        </w:rPr>
        <w:t xml:space="preserve"> </w:t>
      </w:r>
      <w:r w:rsidRPr="001F38B4">
        <w:rPr>
          <w:rFonts w:ascii="맑은 고딕" w:eastAsia="맑은 고딕" w:hAnsi="맑은 고딕" w:hint="eastAsia"/>
          <w:sz w:val="24"/>
        </w:rPr>
        <w:t>정하는</w:t>
      </w:r>
      <w:r w:rsidRPr="001F38B4">
        <w:rPr>
          <w:rFonts w:ascii="맑은 고딕" w:eastAsia="맑은 고딕" w:hAnsi="맑은 고딕"/>
          <w:sz w:val="24"/>
        </w:rPr>
        <w:t xml:space="preserve"> </w:t>
      </w:r>
      <w:r w:rsidRPr="001F38B4">
        <w:rPr>
          <w:rFonts w:ascii="맑은 고딕" w:eastAsia="맑은 고딕" w:hAnsi="맑은 고딕" w:hint="eastAsia"/>
          <w:sz w:val="24"/>
        </w:rPr>
        <w:t xml:space="preserve">기한 내에 보증보험증권을 </w:t>
      </w:r>
      <w:r w:rsidR="0091638F">
        <w:rPr>
          <w:rFonts w:ascii="맑은 고딕" w:eastAsia="맑은 고딕" w:hAnsi="맑은 고딕"/>
          <w:sz w:val="24"/>
        </w:rPr>
        <w:t>“</w:t>
      </w:r>
      <w:proofErr w:type="spellStart"/>
      <w:r w:rsidRPr="001F38B4">
        <w:rPr>
          <w:rFonts w:ascii="맑은 고딕" w:eastAsia="맑은 고딕" w:hAnsi="맑은 고딕" w:hint="eastAsia"/>
          <w:sz w:val="24"/>
        </w:rPr>
        <w:t>비씨카드</w:t>
      </w:r>
      <w:proofErr w:type="spellEnd"/>
      <w:r w:rsidR="0091638F">
        <w:rPr>
          <w:rFonts w:ascii="맑은 고딕" w:eastAsia="맑은 고딕" w:hAnsi="맑은 고딕"/>
          <w:sz w:val="24"/>
        </w:rPr>
        <w:t>”</w:t>
      </w:r>
      <w:r w:rsidRPr="001F38B4">
        <w:rPr>
          <w:rFonts w:ascii="맑은 고딕" w:eastAsia="맑은 고딕" w:hAnsi="맑은 고딕" w:hint="eastAsia"/>
          <w:sz w:val="24"/>
        </w:rPr>
        <w:t xml:space="preserve">에 제출해야 한다. </w:t>
      </w:r>
    </w:p>
    <w:p w14:paraId="016AAA7F" w14:textId="34586302" w:rsidR="009D0A45" w:rsidRPr="006C3A59" w:rsidRDefault="009D0A45" w:rsidP="00033E0A">
      <w:pPr>
        <w:spacing w:line="500" w:lineRule="exact"/>
        <w:ind w:leftChars="175" w:left="849" w:hangingChars="208" w:hanging="499"/>
        <w:rPr>
          <w:rFonts w:ascii="맑은 고딕" w:eastAsia="맑은 고딕" w:hAnsi="맑은 고딕"/>
          <w:color w:val="FF0000"/>
          <w:sz w:val="24"/>
        </w:rPr>
      </w:pPr>
      <w:r w:rsidRPr="001F38B4">
        <w:rPr>
          <w:rFonts w:ascii="맑은 고딕" w:eastAsia="맑은 고딕" w:hAnsi="맑은 고딕" w:hint="eastAsia"/>
          <w:sz w:val="24"/>
        </w:rPr>
        <w:t>나.</w:t>
      </w:r>
      <w:r w:rsidRPr="006C3A59">
        <w:rPr>
          <w:rFonts w:ascii="맑은 고딕" w:eastAsia="맑은 고딕" w:hAnsi="맑은 고딕" w:hint="eastAsia"/>
          <w:color w:val="FF0000"/>
          <w:sz w:val="24"/>
        </w:rPr>
        <w:t xml:space="preserve"> </w:t>
      </w:r>
      <w:r w:rsidR="0091638F">
        <w:rPr>
          <w:rFonts w:ascii="맑은 고딕" w:eastAsia="맑은 고딕" w:hAnsi="맑은 고딕"/>
          <w:color w:val="FF0000"/>
          <w:sz w:val="24"/>
        </w:rPr>
        <w:t>“</w:t>
      </w:r>
      <w:proofErr w:type="spellStart"/>
      <w:r w:rsidRPr="003D5A92">
        <w:rPr>
          <w:rFonts w:ascii="맑은 고딕" w:eastAsia="맑은 고딕" w:hAnsi="맑은 고딕" w:hint="eastAsia"/>
          <w:sz w:val="24"/>
        </w:rPr>
        <w:t>비씨카드</w:t>
      </w:r>
      <w:proofErr w:type="spellEnd"/>
      <w:r w:rsidR="0091638F">
        <w:rPr>
          <w:rFonts w:ascii="맑은 고딕" w:eastAsia="맑은 고딕" w:hAnsi="맑은 고딕"/>
          <w:sz w:val="24"/>
        </w:rPr>
        <w:t>”</w:t>
      </w:r>
      <w:r w:rsidRPr="003D5A92">
        <w:rPr>
          <w:rFonts w:ascii="맑은 고딕" w:eastAsia="맑은 고딕" w:hAnsi="맑은 고딕" w:hint="eastAsia"/>
          <w:sz w:val="24"/>
        </w:rPr>
        <w:t xml:space="preserve">는 기한 내에 </w:t>
      </w:r>
      <w:r w:rsidR="0091638F">
        <w:rPr>
          <w:rFonts w:ascii="맑은 고딕" w:eastAsia="맑은 고딕" w:hAnsi="맑은 고딕"/>
          <w:sz w:val="24"/>
        </w:rPr>
        <w:t>“</w:t>
      </w:r>
      <w:r w:rsidR="00E01159">
        <w:rPr>
          <w:rFonts w:ascii="맑은 고딕" w:eastAsia="맑은 고딕" w:hAnsi="맑은 고딕" w:hint="eastAsia"/>
          <w:sz w:val="24"/>
        </w:rPr>
        <w:t>GME</w:t>
      </w:r>
      <w:r w:rsidR="0091638F">
        <w:rPr>
          <w:rFonts w:ascii="맑은 고딕" w:eastAsia="맑은 고딕" w:hAnsi="맑은 고딕"/>
          <w:sz w:val="24"/>
        </w:rPr>
        <w:t>”</w:t>
      </w:r>
      <w:r w:rsidRPr="003D5A92">
        <w:rPr>
          <w:rFonts w:ascii="맑은 고딕" w:eastAsia="맑은 고딕" w:hAnsi="맑은 고딕" w:hint="eastAsia"/>
          <w:sz w:val="24"/>
        </w:rPr>
        <w:t>로부터 보증보험증권을 수취</w:t>
      </w:r>
      <w:r w:rsidR="003D5A92" w:rsidRPr="003D5A92">
        <w:rPr>
          <w:rFonts w:ascii="맑은 고딕" w:eastAsia="맑은 고딕" w:hAnsi="맑은 고딕" w:hint="eastAsia"/>
          <w:sz w:val="24"/>
        </w:rPr>
        <w:t>하지 못할 경우,</w:t>
      </w:r>
      <w:r w:rsidR="003D5A92" w:rsidRPr="003D5A92">
        <w:rPr>
          <w:rFonts w:ascii="맑은 고딕" w:eastAsia="맑은 고딕" w:hAnsi="맑은 고딕"/>
          <w:sz w:val="24"/>
        </w:rPr>
        <w:t xml:space="preserve"> </w:t>
      </w:r>
      <w:r w:rsidR="0091638F">
        <w:rPr>
          <w:rFonts w:ascii="맑은 고딕" w:eastAsia="맑은 고딕" w:hAnsi="맑은 고딕" w:hint="eastAsia"/>
          <w:sz w:val="24"/>
        </w:rPr>
        <w:t xml:space="preserve">매 </w:t>
      </w:r>
      <w:r w:rsidR="0091638F">
        <w:rPr>
          <w:rFonts w:ascii="맑은 고딕" w:eastAsia="맑은 고딕" w:hAnsi="맑은 고딕"/>
          <w:sz w:val="24"/>
        </w:rPr>
        <w:t>1</w:t>
      </w:r>
      <w:r w:rsidR="0091638F">
        <w:rPr>
          <w:rFonts w:ascii="맑은 고딕" w:eastAsia="맑은 고딕" w:hAnsi="맑은 고딕" w:hint="eastAsia"/>
          <w:sz w:val="24"/>
        </w:rPr>
        <w:t xml:space="preserve">일 지체시마다 </w:t>
      </w:r>
      <w:proofErr w:type="spellStart"/>
      <w:r w:rsidR="003D5A92" w:rsidRPr="003D5A92">
        <w:rPr>
          <w:rFonts w:ascii="맑은 고딕" w:eastAsia="맑은 고딕" w:hAnsi="맑은 고딕" w:hint="eastAsia"/>
          <w:sz w:val="24"/>
        </w:rPr>
        <w:t>보증받지</w:t>
      </w:r>
      <w:proofErr w:type="spellEnd"/>
      <w:r w:rsidR="00336075">
        <w:rPr>
          <w:rFonts w:ascii="맑은 고딕" w:eastAsia="맑은 고딕" w:hAnsi="맑은 고딕" w:hint="eastAsia"/>
          <w:sz w:val="24"/>
        </w:rPr>
        <w:t xml:space="preserve"> </w:t>
      </w:r>
      <w:r w:rsidR="003D5A92">
        <w:rPr>
          <w:rFonts w:ascii="맑은 고딕" w:eastAsia="맑은 고딕" w:hAnsi="맑은 고딕" w:hint="eastAsia"/>
          <w:sz w:val="24"/>
        </w:rPr>
        <w:t xml:space="preserve">못한 금액에 </w:t>
      </w:r>
      <w:r w:rsidR="007F4D6A" w:rsidRPr="00693FB9">
        <w:rPr>
          <w:rFonts w:ascii="맑은 고딕" w:eastAsia="맑은 고딕" w:hAnsi="맑은 고딕" w:hint="eastAsia"/>
          <w:sz w:val="24"/>
        </w:rPr>
        <w:t>상사</w:t>
      </w:r>
      <w:r w:rsidR="003D5A92">
        <w:rPr>
          <w:rFonts w:ascii="맑은 고딕" w:eastAsia="맑은 고딕" w:hAnsi="맑은 고딕" w:hint="eastAsia"/>
          <w:sz w:val="24"/>
        </w:rPr>
        <w:t>법정이자율</w:t>
      </w:r>
      <w:r w:rsidR="0091638F">
        <w:rPr>
          <w:rFonts w:ascii="맑은 고딕" w:eastAsia="맑은 고딕" w:hAnsi="맑은 고딕" w:hint="eastAsia"/>
          <w:sz w:val="24"/>
        </w:rPr>
        <w:t>을 곱하여</w:t>
      </w:r>
      <w:r w:rsidR="0091638F">
        <w:rPr>
          <w:rFonts w:ascii="맑은 고딕" w:eastAsia="맑은 고딕" w:hAnsi="맑은 고딕"/>
          <w:sz w:val="24"/>
        </w:rPr>
        <w:t xml:space="preserve"> </w:t>
      </w:r>
      <w:r w:rsidR="0091638F">
        <w:rPr>
          <w:rFonts w:ascii="맑은 고딕" w:eastAsia="맑은 고딕" w:hAnsi="맑은 고딕" w:hint="eastAsia"/>
          <w:sz w:val="24"/>
        </w:rPr>
        <w:t>산출한</w:t>
      </w:r>
      <w:r w:rsidR="003D5A92">
        <w:rPr>
          <w:rFonts w:ascii="맑은 고딕" w:eastAsia="맑은 고딕" w:hAnsi="맑은 고딕" w:hint="eastAsia"/>
          <w:sz w:val="24"/>
        </w:rPr>
        <w:t xml:space="preserve"> </w:t>
      </w:r>
      <w:r w:rsidR="00CD244F" w:rsidRPr="00C262A3">
        <w:rPr>
          <w:rFonts w:ascii="맑은 고딕" w:eastAsia="맑은 고딕" w:hAnsi="맑은 고딕" w:hint="eastAsia"/>
          <w:sz w:val="24"/>
        </w:rPr>
        <w:t>페</w:t>
      </w:r>
      <w:r w:rsidR="003D5A92" w:rsidRPr="00C262A3">
        <w:rPr>
          <w:rFonts w:ascii="맑은 고딕" w:eastAsia="맑은 고딕" w:hAnsi="맑은 고딕" w:hint="eastAsia"/>
          <w:sz w:val="24"/>
        </w:rPr>
        <w:t>널티</w:t>
      </w:r>
      <w:r w:rsidR="003D5A92">
        <w:rPr>
          <w:rFonts w:ascii="맑은 고딕" w:eastAsia="맑은 고딕" w:hAnsi="맑은 고딕" w:hint="eastAsia"/>
          <w:sz w:val="24"/>
        </w:rPr>
        <w:t xml:space="preserve"> 금액을</w:t>
      </w:r>
      <w:r w:rsidR="009F3B53">
        <w:rPr>
          <w:rFonts w:ascii="맑은 고딕" w:eastAsia="맑은 고딕" w:hAnsi="맑은 고딕" w:hint="eastAsia"/>
          <w:sz w:val="24"/>
        </w:rPr>
        <w:t xml:space="preserve"> </w:t>
      </w:r>
      <w:r w:rsidR="003D5A92">
        <w:rPr>
          <w:rFonts w:ascii="맑은 고딕" w:eastAsia="맑은 고딕" w:hAnsi="맑은 고딕" w:hint="eastAsia"/>
          <w:sz w:val="24"/>
        </w:rPr>
        <w:t xml:space="preserve">매입수수료 외에 추가로 부과할 수 있으며, </w:t>
      </w:r>
      <w:r w:rsidR="00E01159">
        <w:rPr>
          <w:rFonts w:ascii="맑은 고딕" w:eastAsia="맑은 고딕" w:hAnsi="맑은 고딕" w:hint="eastAsia"/>
          <w:sz w:val="24"/>
        </w:rPr>
        <w:t>GME</w:t>
      </w:r>
      <w:r w:rsidR="003D5A92">
        <w:rPr>
          <w:rFonts w:ascii="맑은 고딕" w:eastAsia="맑은 고딕" w:hAnsi="맑은 고딕" w:hint="eastAsia"/>
          <w:sz w:val="24"/>
        </w:rPr>
        <w:t>는 어떠한 이의도 제기하지 않는</w:t>
      </w:r>
      <w:r w:rsidR="003D5A92">
        <w:rPr>
          <w:rFonts w:ascii="맑은 고딕" w:eastAsia="맑은 고딕" w:hAnsi="맑은 고딕" w:hint="eastAsia"/>
          <w:sz w:val="24"/>
        </w:rPr>
        <w:lastRenderedPageBreak/>
        <w:t>다.</w:t>
      </w:r>
    </w:p>
    <w:p w14:paraId="741B7DFC" w14:textId="67A18E71" w:rsidR="009D0A45" w:rsidRDefault="009D0A45" w:rsidP="00034082">
      <w:pPr>
        <w:spacing w:line="500" w:lineRule="exact"/>
        <w:ind w:leftChars="175" w:left="753" w:hangingChars="168" w:hanging="403"/>
        <w:rPr>
          <w:rFonts w:ascii="맑은 고딕" w:eastAsia="맑은 고딕" w:hAnsi="맑은 고딕"/>
          <w:sz w:val="24"/>
        </w:rPr>
      </w:pPr>
      <w:r w:rsidRPr="001F38B4">
        <w:rPr>
          <w:rFonts w:ascii="맑은 고딕" w:eastAsia="맑은 고딕" w:hAnsi="맑은 고딕" w:hint="eastAsia"/>
          <w:sz w:val="24"/>
        </w:rPr>
        <w:t xml:space="preserve">다. </w:t>
      </w:r>
      <w:r w:rsidR="00336075">
        <w:rPr>
          <w:rFonts w:ascii="맑은 고딕" w:eastAsia="맑은 고딕" w:hAnsi="맑은 고딕"/>
          <w:sz w:val="24"/>
        </w:rPr>
        <w:t>“</w:t>
      </w:r>
      <w:r w:rsidR="00E01159">
        <w:rPr>
          <w:rFonts w:ascii="맑은 고딕" w:eastAsia="맑은 고딕" w:hAnsi="맑은 고딕" w:hint="eastAsia"/>
          <w:sz w:val="24"/>
        </w:rPr>
        <w:t>GME</w:t>
      </w:r>
      <w:r w:rsidR="00336075">
        <w:rPr>
          <w:rFonts w:ascii="맑은 고딕" w:eastAsia="맑은 고딕" w:hAnsi="맑은 고딕"/>
          <w:sz w:val="24"/>
        </w:rPr>
        <w:t>”</w:t>
      </w:r>
      <w:r w:rsidRPr="001F38B4">
        <w:rPr>
          <w:rFonts w:ascii="맑은 고딕" w:eastAsia="맑은 고딕" w:hAnsi="맑은 고딕" w:hint="eastAsia"/>
          <w:sz w:val="24"/>
        </w:rPr>
        <w:t xml:space="preserve">가 </w:t>
      </w:r>
      <w:r w:rsidR="00BF1969">
        <w:rPr>
          <w:rFonts w:ascii="맑은 고딕" w:eastAsia="맑은 고딕" w:hAnsi="맑은 고딕" w:hint="eastAsia"/>
          <w:sz w:val="24"/>
        </w:rPr>
        <w:t>가</w:t>
      </w:r>
      <w:r w:rsidR="009F3B53">
        <w:rPr>
          <w:rFonts w:ascii="맑은 고딕" w:eastAsia="맑은 고딕" w:hAnsi="맑은 고딕" w:hint="eastAsia"/>
          <w:sz w:val="24"/>
        </w:rPr>
        <w:t>호</w:t>
      </w:r>
      <w:r w:rsidR="00BF1969">
        <w:rPr>
          <w:rFonts w:ascii="맑은 고딕" w:eastAsia="맑은 고딕" w:hAnsi="맑은 고딕" w:hint="eastAsia"/>
          <w:sz w:val="24"/>
        </w:rPr>
        <w:t xml:space="preserve">의 기한이 경과한 후 </w:t>
      </w:r>
      <w:r w:rsidR="00BF1969">
        <w:rPr>
          <w:rFonts w:ascii="맑은 고딕" w:eastAsia="맑은 고딕" w:hAnsi="맑은 고딕"/>
          <w:sz w:val="24"/>
        </w:rPr>
        <w:t>14</w:t>
      </w:r>
      <w:r w:rsidR="00BF1969">
        <w:rPr>
          <w:rFonts w:ascii="맑은 고딕" w:eastAsia="맑은 고딕" w:hAnsi="맑은 고딕" w:hint="eastAsia"/>
          <w:sz w:val="24"/>
        </w:rPr>
        <w:t>일</w:t>
      </w:r>
      <w:r w:rsidR="009F3B53">
        <w:rPr>
          <w:rFonts w:ascii="맑은 고딕" w:eastAsia="맑은 고딕" w:hAnsi="맑은 고딕" w:hint="eastAsia"/>
          <w:sz w:val="24"/>
        </w:rPr>
        <w:t>까지</w:t>
      </w:r>
      <w:r w:rsidR="00BF1969">
        <w:rPr>
          <w:rFonts w:ascii="맑은 고딕" w:eastAsia="맑은 고딕" w:hAnsi="맑은 고딕" w:hint="eastAsia"/>
          <w:sz w:val="24"/>
        </w:rPr>
        <w:t xml:space="preserve"> </w:t>
      </w:r>
      <w:r w:rsidRPr="001F38B4">
        <w:rPr>
          <w:rFonts w:ascii="맑은 고딕" w:eastAsia="맑은 고딕" w:hAnsi="맑은 고딕" w:hint="eastAsia"/>
          <w:sz w:val="24"/>
        </w:rPr>
        <w:t xml:space="preserve">보증보험증권 제출 등 주요 의무를 이행하지 않을 경우, </w:t>
      </w:r>
      <w:r w:rsidRPr="001F38B4">
        <w:rPr>
          <w:rFonts w:ascii="맑은 고딕" w:eastAsia="맑은 고딕" w:hAnsi="맑은 고딕"/>
          <w:sz w:val="24"/>
        </w:rPr>
        <w:t>“</w:t>
      </w:r>
      <w:proofErr w:type="spellStart"/>
      <w:r w:rsidRPr="001F38B4">
        <w:rPr>
          <w:rFonts w:ascii="맑은 고딕" w:eastAsia="맑은 고딕" w:hAnsi="맑은 고딕" w:hint="eastAsia"/>
          <w:sz w:val="24"/>
        </w:rPr>
        <w:t>비씨카드</w:t>
      </w:r>
      <w:proofErr w:type="spellEnd"/>
      <w:r w:rsidRPr="001F38B4">
        <w:rPr>
          <w:rFonts w:ascii="맑은 고딕" w:eastAsia="맑은 고딕" w:hAnsi="맑은 고딕"/>
          <w:sz w:val="24"/>
        </w:rPr>
        <w:t>”</w:t>
      </w:r>
      <w:r w:rsidRPr="001F38B4">
        <w:rPr>
          <w:rFonts w:ascii="맑은 고딕" w:eastAsia="맑은 고딕" w:hAnsi="맑은 고딕" w:hint="eastAsia"/>
          <w:sz w:val="24"/>
        </w:rPr>
        <w:t>는</w:t>
      </w:r>
      <w:r w:rsidRPr="001F38B4">
        <w:rPr>
          <w:rFonts w:ascii="맑은 고딕" w:eastAsia="맑은 고딕" w:hAnsi="맑은 고딕"/>
          <w:sz w:val="24"/>
        </w:rPr>
        <w:t xml:space="preserve"> </w:t>
      </w:r>
      <w:r w:rsidR="006A5CF3">
        <w:rPr>
          <w:rFonts w:ascii="맑은 고딕" w:eastAsia="맑은 고딕" w:hAnsi="맑은 고딕"/>
          <w:bCs/>
          <w:sz w:val="24"/>
        </w:rPr>
        <w:t>“</w:t>
      </w:r>
      <w:r w:rsidR="006A5CF3">
        <w:rPr>
          <w:rFonts w:ascii="맑은 고딕" w:eastAsia="맑은 고딕" w:hAnsi="맑은 고딕" w:hint="eastAsia"/>
          <w:bCs/>
          <w:sz w:val="24"/>
        </w:rPr>
        <w:t>본</w:t>
      </w:r>
      <w:r w:rsidR="00577563">
        <w:rPr>
          <w:rFonts w:ascii="맑은 고딕" w:eastAsia="맑은 고딕" w:hAnsi="맑은 고딕" w:hint="eastAsia"/>
          <w:bCs/>
          <w:sz w:val="24"/>
        </w:rPr>
        <w:t xml:space="preserve"> </w:t>
      </w:r>
      <w:r w:rsidR="006A5CF3">
        <w:rPr>
          <w:rFonts w:ascii="맑은 고딕" w:eastAsia="맑은 고딕" w:hAnsi="맑은 고딕" w:hint="eastAsia"/>
          <w:bCs/>
          <w:sz w:val="24"/>
        </w:rPr>
        <w:t>계약서</w:t>
      </w:r>
      <w:r w:rsidR="006A5CF3">
        <w:rPr>
          <w:rFonts w:ascii="맑은 고딕" w:eastAsia="맑은 고딕" w:hAnsi="맑은 고딕"/>
          <w:bCs/>
          <w:sz w:val="24"/>
        </w:rPr>
        <w:t>”</w:t>
      </w:r>
      <w:r w:rsidRPr="001F38B4">
        <w:rPr>
          <w:rFonts w:ascii="맑은 고딕" w:eastAsia="맑은 고딕" w:hAnsi="맑은 고딕" w:hint="eastAsia"/>
          <w:bCs/>
          <w:sz w:val="24"/>
        </w:rPr>
        <w:t xml:space="preserve"> </w:t>
      </w:r>
      <w:r w:rsidR="00577563">
        <w:rPr>
          <w:rFonts w:ascii="맑은 고딕" w:eastAsia="맑은 고딕" w:hAnsi="맑은 고딕" w:hint="eastAsia"/>
          <w:bCs/>
          <w:sz w:val="24"/>
        </w:rPr>
        <w:t>제</w:t>
      </w:r>
      <w:r w:rsidR="0056363A">
        <w:rPr>
          <w:rFonts w:ascii="맑은 고딕" w:eastAsia="맑은 고딕" w:hAnsi="맑은 고딕" w:hint="eastAsia"/>
          <w:sz w:val="24"/>
        </w:rPr>
        <w:t>20</w:t>
      </w:r>
      <w:r w:rsidRPr="001F38B4">
        <w:rPr>
          <w:rFonts w:ascii="맑은 고딕" w:eastAsia="맑은 고딕" w:hAnsi="맑은 고딕"/>
          <w:sz w:val="24"/>
        </w:rPr>
        <w:t xml:space="preserve">조 </w:t>
      </w:r>
      <w:r w:rsidR="00577563">
        <w:rPr>
          <w:rFonts w:ascii="맑은 고딕" w:eastAsia="맑은 고딕" w:hAnsi="맑은 고딕" w:hint="eastAsia"/>
          <w:sz w:val="24"/>
        </w:rPr>
        <w:t>제</w:t>
      </w:r>
      <w:r w:rsidRPr="001F38B4">
        <w:rPr>
          <w:rFonts w:ascii="맑은 고딕" w:eastAsia="맑은 고딕" w:hAnsi="맑은 고딕"/>
          <w:sz w:val="24"/>
        </w:rPr>
        <w:t xml:space="preserve">2항에도 </w:t>
      </w:r>
      <w:r w:rsidRPr="001F38B4">
        <w:rPr>
          <w:rFonts w:ascii="맑은 고딕" w:eastAsia="맑은 고딕" w:hAnsi="맑은 고딕" w:hint="eastAsia"/>
          <w:sz w:val="24"/>
        </w:rPr>
        <w:t>불구하고</w:t>
      </w:r>
      <w:r w:rsidRPr="001F38B4">
        <w:rPr>
          <w:rFonts w:ascii="맑은 고딕" w:eastAsia="맑은 고딕" w:hAnsi="맑은 고딕"/>
          <w:sz w:val="24"/>
        </w:rPr>
        <w:t xml:space="preserve"> </w:t>
      </w:r>
      <w:r w:rsidRPr="001F38B4">
        <w:rPr>
          <w:rFonts w:ascii="맑은 고딕" w:eastAsia="맑은 고딕" w:hAnsi="맑은 고딕" w:hint="eastAsia"/>
          <w:sz w:val="24"/>
        </w:rPr>
        <w:t>즉시</w:t>
      </w:r>
      <w:r w:rsidRPr="001F38B4">
        <w:rPr>
          <w:rFonts w:ascii="맑은 고딕" w:eastAsia="맑은 고딕" w:hAnsi="맑은 고딕"/>
          <w:sz w:val="24"/>
        </w:rPr>
        <w:t xml:space="preserve"> </w:t>
      </w:r>
      <w:r w:rsidRPr="001F38B4">
        <w:rPr>
          <w:rFonts w:ascii="맑은 고딕" w:eastAsia="맑은 고딕" w:hAnsi="맑은 고딕" w:hint="eastAsia"/>
          <w:sz w:val="24"/>
        </w:rPr>
        <w:t>계약을</w:t>
      </w:r>
      <w:r w:rsidRPr="001F38B4">
        <w:rPr>
          <w:rFonts w:ascii="맑은 고딕" w:eastAsia="맑은 고딕" w:hAnsi="맑은 고딕"/>
          <w:sz w:val="24"/>
        </w:rPr>
        <w:t xml:space="preserve"> </w:t>
      </w:r>
      <w:r w:rsidRPr="001F38B4">
        <w:rPr>
          <w:rFonts w:ascii="맑은 고딕" w:eastAsia="맑은 고딕" w:hAnsi="맑은 고딕" w:hint="eastAsia"/>
          <w:sz w:val="24"/>
        </w:rPr>
        <w:t>해지할</w:t>
      </w:r>
      <w:r w:rsidRPr="001F38B4">
        <w:rPr>
          <w:rFonts w:ascii="맑은 고딕" w:eastAsia="맑은 고딕" w:hAnsi="맑은 고딕"/>
          <w:sz w:val="24"/>
        </w:rPr>
        <w:t xml:space="preserve"> </w:t>
      </w:r>
      <w:r w:rsidRPr="001F38B4">
        <w:rPr>
          <w:rFonts w:ascii="맑은 고딕" w:eastAsia="맑은 고딕" w:hAnsi="맑은 고딕" w:hint="eastAsia"/>
          <w:sz w:val="24"/>
        </w:rPr>
        <w:t>수</w:t>
      </w:r>
      <w:r w:rsidRPr="001F38B4">
        <w:rPr>
          <w:rFonts w:ascii="맑은 고딕" w:eastAsia="맑은 고딕" w:hAnsi="맑은 고딕"/>
          <w:sz w:val="24"/>
        </w:rPr>
        <w:t xml:space="preserve"> </w:t>
      </w:r>
      <w:r w:rsidRPr="001F38B4">
        <w:rPr>
          <w:rFonts w:ascii="맑은 고딕" w:eastAsia="맑은 고딕" w:hAnsi="맑은 고딕" w:hint="eastAsia"/>
          <w:sz w:val="24"/>
        </w:rPr>
        <w:t>있</w:t>
      </w:r>
      <w:r w:rsidR="00577563">
        <w:rPr>
          <w:rFonts w:ascii="맑은 고딕" w:eastAsia="맑은 고딕" w:hAnsi="맑은 고딕" w:hint="eastAsia"/>
          <w:sz w:val="24"/>
        </w:rPr>
        <w:t>으며</w:t>
      </w:r>
      <w:r w:rsidR="006C3A59" w:rsidRPr="006C3A59">
        <w:rPr>
          <w:rFonts w:ascii="맑은 고딕" w:eastAsia="맑은 고딕" w:hAnsi="맑은 고딕" w:hint="eastAsia"/>
          <w:sz w:val="24"/>
        </w:rPr>
        <w:t xml:space="preserve"> 그 효력은 즉시 발생한다. 이 경우 “</w:t>
      </w:r>
      <w:proofErr w:type="spellStart"/>
      <w:r w:rsidR="006C3A59" w:rsidRPr="006C3A59">
        <w:rPr>
          <w:rFonts w:ascii="맑은 고딕" w:eastAsia="맑은 고딕" w:hAnsi="맑은 고딕" w:hint="eastAsia"/>
          <w:sz w:val="24"/>
        </w:rPr>
        <w:t>비씨카드”는</w:t>
      </w:r>
      <w:proofErr w:type="spellEnd"/>
      <w:r w:rsidR="006C3A59" w:rsidRPr="006C3A59">
        <w:rPr>
          <w:rFonts w:ascii="맑은 고딕" w:eastAsia="맑은 고딕" w:hAnsi="맑은 고딕" w:hint="eastAsia"/>
          <w:sz w:val="24"/>
        </w:rPr>
        <w:t xml:space="preserve"> 계약 해지 및 서비스 중단으로 인한 어떠한 법적 책임도 부담하지 않는다.</w:t>
      </w:r>
    </w:p>
    <w:p w14:paraId="5DBD210F" w14:textId="77777777" w:rsidR="003D5A92" w:rsidRPr="00034082" w:rsidRDefault="003D5A92" w:rsidP="00B805FA">
      <w:pPr>
        <w:spacing w:line="500" w:lineRule="exact"/>
        <w:rPr>
          <w:rFonts w:ascii="맑은 고딕" w:eastAsia="맑은 고딕" w:hAnsi="맑은 고딕"/>
          <w:sz w:val="24"/>
        </w:rPr>
      </w:pPr>
    </w:p>
    <w:p w14:paraId="3BAA3336" w14:textId="77777777" w:rsidR="009D0A45" w:rsidRPr="00C15F5F" w:rsidRDefault="009D0A45" w:rsidP="00B805FA">
      <w:pPr>
        <w:spacing w:line="500" w:lineRule="exact"/>
        <w:rPr>
          <w:rFonts w:ascii="맑은 고딕" w:eastAsia="맑은 고딕" w:hAnsi="맑은 고딕"/>
          <w:sz w:val="24"/>
        </w:rPr>
      </w:pPr>
      <w:r w:rsidRPr="009D0A45">
        <w:rPr>
          <w:rFonts w:ascii="맑은 고딕" w:eastAsia="맑은 고딕" w:hAnsi="맑은 고딕" w:cs="굴림" w:hint="eastAsia"/>
          <w:kern w:val="0"/>
          <w:sz w:val="22"/>
        </w:rPr>
        <w:t>④</w:t>
      </w:r>
      <w:r>
        <w:rPr>
          <w:rFonts w:ascii="맑은 고딕" w:eastAsia="맑은 고딕" w:hAnsi="맑은 고딕" w:cs="굴림" w:hint="eastAsia"/>
          <w:kern w:val="0"/>
          <w:sz w:val="22"/>
        </w:rPr>
        <w:t xml:space="preserve"> </w:t>
      </w:r>
      <w:r w:rsidR="00685218">
        <w:rPr>
          <w:rFonts w:ascii="맑은 고딕" w:eastAsia="맑은 고딕" w:hAnsi="맑은 고딕" w:cs="굴림" w:hint="eastAsia"/>
          <w:kern w:val="0"/>
          <w:sz w:val="22"/>
        </w:rPr>
        <w:t>보증보험</w:t>
      </w:r>
      <w:r w:rsidR="00685218">
        <w:rPr>
          <w:rFonts w:ascii="맑은 고딕" w:eastAsia="맑은 고딕" w:hAnsi="맑은 고딕" w:cs="굴림"/>
          <w:kern w:val="0"/>
          <w:sz w:val="22"/>
        </w:rPr>
        <w:t xml:space="preserve"> </w:t>
      </w:r>
      <w:r w:rsidR="00685218">
        <w:rPr>
          <w:rFonts w:ascii="맑은 고딕" w:eastAsia="맑은 고딕" w:hAnsi="맑은 고딕" w:cs="굴림" w:hint="eastAsia"/>
          <w:kern w:val="0"/>
          <w:sz w:val="22"/>
        </w:rPr>
        <w:t>계약의 변경</w:t>
      </w:r>
    </w:p>
    <w:p w14:paraId="0B7B74A3" w14:textId="4300BE41" w:rsidR="009D0A45" w:rsidRPr="00C15F5F" w:rsidRDefault="009D0A45" w:rsidP="00B805FA">
      <w:pPr>
        <w:spacing w:line="500" w:lineRule="exact"/>
        <w:ind w:leftChars="175" w:left="753" w:hangingChars="168" w:hanging="403"/>
        <w:rPr>
          <w:rFonts w:ascii="맑은 고딕" w:eastAsia="맑은 고딕" w:hAnsi="맑은 고딕"/>
          <w:sz w:val="24"/>
        </w:rPr>
      </w:pPr>
      <w:r w:rsidRPr="00C15F5F">
        <w:rPr>
          <w:rFonts w:ascii="맑은 고딕" w:eastAsia="맑은 고딕" w:hAnsi="맑은 고딕" w:hint="eastAsia"/>
          <w:sz w:val="24"/>
        </w:rPr>
        <w:t xml:space="preserve">가. </w:t>
      </w:r>
      <w:r w:rsidR="00577563">
        <w:rPr>
          <w:rFonts w:ascii="맑은 고딕" w:eastAsia="맑은 고딕" w:hAnsi="맑은 고딕"/>
          <w:sz w:val="24"/>
        </w:rPr>
        <w:t>“</w:t>
      </w:r>
      <w:r w:rsidR="00E01159">
        <w:rPr>
          <w:rFonts w:ascii="맑은 고딕" w:eastAsia="맑은 고딕" w:hAnsi="맑은 고딕" w:hint="eastAsia"/>
          <w:sz w:val="24"/>
        </w:rPr>
        <w:t>GME</w:t>
      </w:r>
      <w:r w:rsidR="00577563">
        <w:rPr>
          <w:rFonts w:ascii="맑은 고딕" w:eastAsia="맑은 고딕" w:hAnsi="맑은 고딕"/>
          <w:sz w:val="24"/>
        </w:rPr>
        <w:t>”</w:t>
      </w:r>
      <w:r w:rsidR="00882F65" w:rsidRPr="00693FB9">
        <w:rPr>
          <w:rFonts w:ascii="맑은 고딕" w:eastAsia="맑은 고딕" w:hAnsi="맑은 고딕" w:hint="eastAsia"/>
          <w:sz w:val="24"/>
        </w:rPr>
        <w:t>는</w:t>
      </w:r>
      <w:r w:rsidR="0077285C" w:rsidRPr="0077285C">
        <w:rPr>
          <w:rFonts w:ascii="맑은 고딕" w:eastAsia="맑은 고딕" w:hAnsi="맑은 고딕" w:hint="eastAsia"/>
          <w:sz w:val="24"/>
        </w:rPr>
        <w:t xml:space="preserve"> </w:t>
      </w:r>
      <w:r w:rsidR="00577563">
        <w:rPr>
          <w:rFonts w:ascii="맑은 고딕" w:eastAsia="맑은 고딕" w:hAnsi="맑은 고딕" w:hint="eastAsia"/>
          <w:sz w:val="24"/>
        </w:rPr>
        <w:t>제1</w:t>
      </w:r>
      <w:r w:rsidR="0092748F">
        <w:rPr>
          <w:rFonts w:ascii="맑은 고딕" w:eastAsia="맑은 고딕" w:hAnsi="맑은 고딕" w:hint="eastAsia"/>
          <w:sz w:val="24"/>
        </w:rPr>
        <w:t xml:space="preserve">항 및 </w:t>
      </w:r>
      <w:r w:rsidR="00577563">
        <w:rPr>
          <w:rFonts w:ascii="맑은 고딕" w:eastAsia="맑은 고딕" w:hAnsi="맑은 고딕" w:hint="eastAsia"/>
          <w:sz w:val="24"/>
        </w:rPr>
        <w:t>제2</w:t>
      </w:r>
      <w:r w:rsidR="0092748F">
        <w:rPr>
          <w:rFonts w:ascii="맑은 고딕" w:eastAsia="맑은 고딕" w:hAnsi="맑은 고딕" w:hint="eastAsia"/>
          <w:sz w:val="24"/>
        </w:rPr>
        <w:t>항에도 불구하고,</w:t>
      </w:r>
      <w:r w:rsidR="0092748F">
        <w:rPr>
          <w:rFonts w:ascii="맑은 고딕" w:eastAsia="맑은 고딕" w:hAnsi="맑은 고딕"/>
          <w:sz w:val="24"/>
        </w:rPr>
        <w:t xml:space="preserve"> </w:t>
      </w:r>
      <w:r w:rsidR="0077285C" w:rsidRPr="0077285C">
        <w:rPr>
          <w:rFonts w:ascii="맑은 고딕" w:eastAsia="맑은 고딕" w:hAnsi="맑은 고딕" w:hint="eastAsia"/>
          <w:sz w:val="24"/>
        </w:rPr>
        <w:t xml:space="preserve">사업개시 후 재무적 안전성 등 신용도가 투자적격등급 이상으로 평가되거나 이에 준하는 수준에 이르렀을 경우, </w:t>
      </w:r>
      <w:r w:rsidR="00577563">
        <w:rPr>
          <w:rFonts w:ascii="맑은 고딕" w:eastAsia="맑은 고딕" w:hAnsi="맑은 고딕"/>
          <w:sz w:val="24"/>
        </w:rPr>
        <w:t>“</w:t>
      </w:r>
      <w:proofErr w:type="spellStart"/>
      <w:r w:rsidR="0077285C" w:rsidRPr="0077285C">
        <w:rPr>
          <w:rFonts w:ascii="맑은 고딕" w:eastAsia="맑은 고딕" w:hAnsi="맑은 고딕" w:hint="eastAsia"/>
          <w:sz w:val="24"/>
        </w:rPr>
        <w:t>비씨카드</w:t>
      </w:r>
      <w:proofErr w:type="spellEnd"/>
      <w:r w:rsidR="00577563">
        <w:rPr>
          <w:rFonts w:ascii="맑은 고딕" w:eastAsia="맑은 고딕" w:hAnsi="맑은 고딕"/>
          <w:sz w:val="24"/>
        </w:rPr>
        <w:t>”</w:t>
      </w:r>
      <w:r w:rsidR="0077285C" w:rsidRPr="0077285C">
        <w:rPr>
          <w:rFonts w:ascii="맑은 고딕" w:eastAsia="맑은 고딕" w:hAnsi="맑은 고딕" w:hint="eastAsia"/>
          <w:sz w:val="24"/>
        </w:rPr>
        <w:t>에 보증보험 규모 재산정을 요구할 수 있다.</w:t>
      </w:r>
    </w:p>
    <w:p w14:paraId="1A3658C6" w14:textId="33D51CA1" w:rsidR="009D0A45" w:rsidRPr="00C15F5F" w:rsidRDefault="009D0A45" w:rsidP="00B805FA">
      <w:pPr>
        <w:spacing w:line="500" w:lineRule="exact"/>
        <w:ind w:leftChars="175" w:left="753" w:hangingChars="168" w:hanging="403"/>
        <w:rPr>
          <w:rFonts w:ascii="맑은 고딕" w:eastAsia="맑은 고딕" w:hAnsi="맑은 고딕"/>
          <w:sz w:val="24"/>
        </w:rPr>
      </w:pPr>
      <w:r w:rsidRPr="00C15F5F">
        <w:rPr>
          <w:rFonts w:ascii="맑은 고딕" w:eastAsia="맑은 고딕" w:hAnsi="맑은 고딕" w:hint="eastAsia"/>
          <w:sz w:val="24"/>
        </w:rPr>
        <w:t xml:space="preserve">나. </w:t>
      </w:r>
      <w:r w:rsidR="00491458">
        <w:rPr>
          <w:rFonts w:ascii="맑은 고딕" w:eastAsia="맑은 고딕" w:hAnsi="맑은 고딕"/>
          <w:sz w:val="24"/>
        </w:rPr>
        <w:t>“</w:t>
      </w:r>
      <w:r w:rsidR="00E01159">
        <w:rPr>
          <w:rFonts w:ascii="맑은 고딕" w:eastAsia="맑은 고딕" w:hAnsi="맑은 고딕" w:hint="eastAsia"/>
          <w:sz w:val="24"/>
        </w:rPr>
        <w:t>GME</w:t>
      </w:r>
      <w:r w:rsidR="00491458">
        <w:rPr>
          <w:rFonts w:ascii="맑은 고딕" w:eastAsia="맑은 고딕" w:hAnsi="맑은 고딕"/>
          <w:sz w:val="24"/>
        </w:rPr>
        <w:t>”</w:t>
      </w:r>
      <w:r w:rsidR="0077285C" w:rsidRPr="0077285C">
        <w:rPr>
          <w:rFonts w:ascii="맑은 고딕" w:eastAsia="맑은 고딕" w:hAnsi="맑은 고딕" w:hint="eastAsia"/>
          <w:sz w:val="24"/>
        </w:rPr>
        <w:t xml:space="preserve">의 요청이 타당하다고 판단될 경우, </w:t>
      </w:r>
      <w:r w:rsidR="00491458">
        <w:rPr>
          <w:rFonts w:ascii="맑은 고딕" w:eastAsia="맑은 고딕" w:hAnsi="맑은 고딕"/>
          <w:sz w:val="24"/>
        </w:rPr>
        <w:t>“</w:t>
      </w:r>
      <w:proofErr w:type="spellStart"/>
      <w:r w:rsidR="0077285C" w:rsidRPr="0077285C">
        <w:rPr>
          <w:rFonts w:ascii="맑은 고딕" w:eastAsia="맑은 고딕" w:hAnsi="맑은 고딕" w:hint="eastAsia"/>
          <w:sz w:val="24"/>
        </w:rPr>
        <w:t>비씨카드</w:t>
      </w:r>
      <w:proofErr w:type="spellEnd"/>
      <w:r w:rsidR="00491458">
        <w:rPr>
          <w:rFonts w:ascii="맑은 고딕" w:eastAsia="맑은 고딕" w:hAnsi="맑은 고딕"/>
          <w:sz w:val="24"/>
        </w:rPr>
        <w:t>”</w:t>
      </w:r>
      <w:r w:rsidR="0077285C" w:rsidRPr="0077285C">
        <w:rPr>
          <w:rFonts w:ascii="맑은 고딕" w:eastAsia="맑은 고딕" w:hAnsi="맑은 고딕" w:hint="eastAsia"/>
          <w:sz w:val="24"/>
        </w:rPr>
        <w:t xml:space="preserve">는 신용도를 고려하여 </w:t>
      </w:r>
      <w:proofErr w:type="spellStart"/>
      <w:r w:rsidR="0077285C" w:rsidRPr="0077285C">
        <w:rPr>
          <w:rFonts w:ascii="맑은 고딕" w:eastAsia="맑은 고딕" w:hAnsi="맑은 고딕" w:hint="eastAsia"/>
          <w:sz w:val="24"/>
        </w:rPr>
        <w:t>보증액</w:t>
      </w:r>
      <w:proofErr w:type="spellEnd"/>
      <w:r w:rsidR="0077285C" w:rsidRPr="0077285C">
        <w:rPr>
          <w:rFonts w:ascii="맑은 고딕" w:eastAsia="맑은 고딕" w:hAnsi="맑은 고딕" w:hint="eastAsia"/>
          <w:sz w:val="24"/>
        </w:rPr>
        <w:t xml:space="preserve"> 규모를 재산정하고 부속계약서를 작성한다.</w:t>
      </w:r>
    </w:p>
    <w:p w14:paraId="31F86951" w14:textId="0F094A92" w:rsidR="009D0A45" w:rsidRPr="00C15F5F" w:rsidRDefault="009D0A45" w:rsidP="00B805FA">
      <w:pPr>
        <w:spacing w:line="500" w:lineRule="exact"/>
        <w:ind w:leftChars="175" w:left="753" w:hangingChars="168" w:hanging="403"/>
        <w:rPr>
          <w:rFonts w:ascii="맑은 고딕" w:eastAsia="맑은 고딕" w:hAnsi="맑은 고딕"/>
          <w:sz w:val="24"/>
        </w:rPr>
      </w:pPr>
      <w:r w:rsidRPr="00C15F5F">
        <w:rPr>
          <w:rFonts w:ascii="맑은 고딕" w:eastAsia="맑은 고딕" w:hAnsi="맑은 고딕" w:hint="eastAsia"/>
          <w:sz w:val="24"/>
        </w:rPr>
        <w:t xml:space="preserve">다. </w:t>
      </w:r>
      <w:proofErr w:type="spellStart"/>
      <w:r w:rsidRPr="00C15F5F">
        <w:rPr>
          <w:rFonts w:ascii="맑은 고딕" w:eastAsia="맑은 고딕" w:hAnsi="맑은 고딕" w:hint="eastAsia"/>
          <w:sz w:val="24"/>
        </w:rPr>
        <w:t>보증액</w:t>
      </w:r>
      <w:proofErr w:type="spellEnd"/>
      <w:r w:rsidRPr="00C15F5F">
        <w:rPr>
          <w:rFonts w:ascii="맑은 고딕" w:eastAsia="맑은 고딕" w:hAnsi="맑은 고딕" w:hint="eastAsia"/>
          <w:sz w:val="24"/>
        </w:rPr>
        <w:t xml:space="preserve"> 재산정과 관련한 부속계약이 체결되지 못한 경우 보증액은 </w:t>
      </w:r>
      <w:proofErr w:type="spellStart"/>
      <w:r w:rsidRPr="000F5095">
        <w:rPr>
          <w:rFonts w:ascii="맑은 고딕" w:eastAsia="맑은 고딕" w:hAnsi="맑은 고딕" w:hint="eastAsia"/>
          <w:sz w:val="24"/>
        </w:rPr>
        <w:t>본조</w:t>
      </w:r>
      <w:proofErr w:type="spellEnd"/>
      <w:r w:rsidRPr="009F3B53">
        <w:rPr>
          <w:rFonts w:ascii="맑은 고딕" w:eastAsia="맑은 고딕" w:hAnsi="맑은 고딕" w:hint="eastAsia"/>
          <w:sz w:val="24"/>
        </w:rPr>
        <w:t xml:space="preserve"> </w:t>
      </w:r>
      <w:r w:rsidR="00491458" w:rsidRPr="00033E0A">
        <w:rPr>
          <w:rFonts w:ascii="맑은 고딕" w:eastAsia="맑은 고딕" w:hAnsi="맑은 고딕" w:cs="굴림" w:hint="eastAsia"/>
          <w:kern w:val="0"/>
          <w:sz w:val="24"/>
        </w:rPr>
        <w:t>제</w:t>
      </w:r>
      <w:r w:rsidR="00491458" w:rsidRPr="00033E0A">
        <w:rPr>
          <w:rFonts w:ascii="맑은 고딕" w:eastAsia="맑은 고딕" w:hAnsi="맑은 고딕" w:cs="굴림"/>
          <w:kern w:val="0"/>
          <w:sz w:val="24"/>
        </w:rPr>
        <w:t>1</w:t>
      </w:r>
      <w:r w:rsidR="00F575E1" w:rsidRPr="00033E0A">
        <w:rPr>
          <w:rFonts w:ascii="맑은 고딕" w:eastAsia="맑은 고딕" w:hAnsi="맑은 고딕" w:cs="굴림" w:hint="eastAsia"/>
          <w:kern w:val="0"/>
          <w:sz w:val="24"/>
        </w:rPr>
        <w:t>항</w:t>
      </w:r>
      <w:r w:rsidR="00F575E1" w:rsidRPr="00033E0A">
        <w:rPr>
          <w:rFonts w:ascii="맑은 고딕" w:eastAsia="맑은 고딕" w:hAnsi="맑은 고딕" w:cs="굴림"/>
          <w:kern w:val="0"/>
          <w:sz w:val="24"/>
        </w:rPr>
        <w:t xml:space="preserve"> </w:t>
      </w:r>
      <w:proofErr w:type="spellStart"/>
      <w:r w:rsidR="00491458" w:rsidRPr="00033E0A">
        <w:rPr>
          <w:rFonts w:ascii="맑은 고딕" w:eastAsia="맑은 고딕" w:hAnsi="맑은 고딕" w:cs="굴림" w:hint="eastAsia"/>
          <w:kern w:val="0"/>
          <w:sz w:val="24"/>
        </w:rPr>
        <w:t>라호</w:t>
      </w:r>
      <w:r w:rsidRPr="000F5095">
        <w:rPr>
          <w:rFonts w:ascii="맑은 고딕" w:eastAsia="맑은 고딕" w:hAnsi="맑은 고딕" w:hint="eastAsia"/>
          <w:sz w:val="24"/>
        </w:rPr>
        <w:t>에</w:t>
      </w:r>
      <w:proofErr w:type="spellEnd"/>
      <w:r w:rsidRPr="00C15F5F">
        <w:rPr>
          <w:rFonts w:ascii="맑은 고딕" w:eastAsia="맑은 고딕" w:hAnsi="맑은 고딕" w:hint="eastAsia"/>
          <w:sz w:val="24"/>
        </w:rPr>
        <w:t xml:space="preserve"> 의한다.</w:t>
      </w:r>
    </w:p>
    <w:p w14:paraId="21ED038C" w14:textId="77777777" w:rsidR="00CB2281" w:rsidRDefault="009D0A45" w:rsidP="00283365">
      <w:pPr>
        <w:spacing w:line="500" w:lineRule="exact"/>
        <w:rPr>
          <w:rFonts w:ascii="맑은 고딕" w:eastAsia="맑은 고딕" w:hAnsi="맑은 고딕"/>
          <w:bCs/>
          <w:sz w:val="24"/>
        </w:rPr>
      </w:pPr>
      <w:r w:rsidRPr="00C15F5F" w:rsidDel="00877144">
        <w:rPr>
          <w:rFonts w:ascii="맑은 고딕" w:eastAsia="맑은 고딕" w:hAnsi="맑은 고딕"/>
          <w:sz w:val="24"/>
        </w:rPr>
        <w:t xml:space="preserve"> </w:t>
      </w:r>
      <w:r w:rsidR="00526C65">
        <w:rPr>
          <w:rFonts w:ascii="맑은 고딕" w:eastAsia="맑은 고딕" w:hAnsi="맑은 고딕"/>
          <w:bCs/>
          <w:sz w:val="24"/>
        </w:rPr>
        <w:tab/>
      </w:r>
    </w:p>
    <w:p w14:paraId="1CADD167" w14:textId="5D44DCFC" w:rsidR="00CB2281" w:rsidRDefault="00CB2281" w:rsidP="00CB2281">
      <w:pPr>
        <w:pStyle w:val="a3"/>
        <w:spacing w:line="500" w:lineRule="exact"/>
        <w:rPr>
          <w:rFonts w:ascii="맑은 고딕" w:eastAsia="맑은 고딕" w:hAnsi="맑은 고딕"/>
          <w:bCs/>
          <w:color w:val="auto"/>
          <w:sz w:val="24"/>
          <w:szCs w:val="24"/>
        </w:rPr>
      </w:pPr>
      <w:r w:rsidRPr="006B2A70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>제</w:t>
      </w:r>
      <w:r w:rsidR="00F575E1">
        <w:rPr>
          <w:rFonts w:ascii="맑은 고딕" w:eastAsia="맑은 고딕" w:hAnsi="맑은 고딕" w:hint="eastAsia"/>
          <w:b/>
          <w:bCs/>
          <w:color w:val="auto"/>
          <w:sz w:val="24"/>
          <w:szCs w:val="24"/>
          <w:lang w:eastAsia="ko-KR"/>
        </w:rPr>
        <w:t>5</w:t>
      </w:r>
      <w:r w:rsidRPr="006B2A70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>조(</w:t>
      </w:r>
      <w:proofErr w:type="spellStart"/>
      <w:r w:rsidRPr="006B2A70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>기타</w:t>
      </w:r>
      <w:proofErr w:type="spellEnd"/>
      <w:r w:rsidRPr="006B2A70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>)</w:t>
      </w:r>
      <w:r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r>
        <w:rPr>
          <w:rFonts w:ascii="맑은 고딕" w:eastAsia="맑은 고딕" w:hAnsi="맑은 고딕"/>
          <w:bCs/>
          <w:color w:val="auto"/>
          <w:sz w:val="24"/>
          <w:szCs w:val="24"/>
        </w:rPr>
        <w:t>“</w:t>
      </w:r>
      <w:proofErr w:type="spellStart"/>
      <w:r w:rsidR="00E01159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GME</w:t>
      </w:r>
      <w:r>
        <w:rPr>
          <w:rFonts w:ascii="맑은 고딕" w:eastAsia="맑은 고딕" w:hAnsi="맑은 고딕"/>
          <w:bCs/>
          <w:color w:val="auto"/>
          <w:sz w:val="24"/>
          <w:szCs w:val="24"/>
        </w:rPr>
        <w:t>”</w:t>
      </w:r>
      <w:r w:rsidR="00A71B9D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와</w:t>
      </w:r>
      <w:proofErr w:type="spellEnd"/>
      <w:r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r>
        <w:rPr>
          <w:rFonts w:ascii="맑은 고딕" w:eastAsia="맑은 고딕" w:hAnsi="맑은 고딕"/>
          <w:bCs/>
          <w:color w:val="auto"/>
          <w:sz w:val="24"/>
          <w:szCs w:val="24"/>
        </w:rPr>
        <w:t>“</w:t>
      </w:r>
      <w:proofErr w:type="spellStart"/>
      <w:r w:rsidR="00A71B9D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비씨카드</w:t>
      </w:r>
      <w:proofErr w:type="spellEnd"/>
      <w:r>
        <w:rPr>
          <w:rFonts w:ascii="맑은 고딕" w:eastAsia="맑은 고딕" w:hAnsi="맑은 고딕"/>
          <w:bCs/>
          <w:color w:val="auto"/>
          <w:sz w:val="24"/>
          <w:szCs w:val="24"/>
        </w:rPr>
        <w:t>”</w:t>
      </w:r>
      <w:r w:rsidR="00A71B9D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는</w:t>
      </w:r>
      <w:r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본 </w:t>
      </w:r>
      <w:proofErr w:type="spellStart"/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>부속</w:t>
      </w:r>
      <w:r w:rsidR="00DC2D10">
        <w:rPr>
          <w:rFonts w:ascii="맑은 고딕" w:eastAsia="맑은 고딕" w:hAnsi="맑은 고딕" w:hint="eastAsia"/>
          <w:bCs/>
          <w:color w:val="auto"/>
          <w:sz w:val="24"/>
          <w:szCs w:val="24"/>
        </w:rPr>
        <w:t>협약서</w:t>
      </w:r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>에</w:t>
      </w:r>
      <w:proofErr w:type="spellEnd"/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>명시하지</w:t>
      </w:r>
      <w:proofErr w:type="spellEnd"/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>않았거나</w:t>
      </w:r>
      <w:proofErr w:type="spellEnd"/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>해석상</w:t>
      </w:r>
      <w:proofErr w:type="spellEnd"/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>내용이</w:t>
      </w:r>
      <w:proofErr w:type="spellEnd"/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>불분명한</w:t>
      </w:r>
      <w:proofErr w:type="spellEnd"/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>위임업무</w:t>
      </w:r>
      <w:proofErr w:type="spellEnd"/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및 </w:t>
      </w:r>
      <w:proofErr w:type="spellStart"/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>대행수수료</w:t>
      </w:r>
      <w:r w:rsidR="004A378F">
        <w:rPr>
          <w:rFonts w:ascii="맑은 고딕" w:eastAsia="맑은 고딕" w:hAnsi="맑은 고딕" w:hint="eastAsia"/>
          <w:bCs/>
          <w:color w:val="auto"/>
          <w:sz w:val="24"/>
          <w:szCs w:val="24"/>
        </w:rPr>
        <w:t>에</w:t>
      </w:r>
      <w:proofErr w:type="spellEnd"/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>대해서는</w:t>
      </w:r>
      <w:proofErr w:type="spellEnd"/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>공문을</w:t>
      </w:r>
      <w:proofErr w:type="spellEnd"/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>통해</w:t>
      </w:r>
      <w:proofErr w:type="spellEnd"/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양</w:t>
      </w:r>
      <w:r w:rsidR="009B116F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>당사자간</w:t>
      </w:r>
      <w:proofErr w:type="spellEnd"/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>서면</w:t>
      </w:r>
      <w:r w:rsidR="00491458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으로</w:t>
      </w:r>
      <w:proofErr w:type="spellEnd"/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proofErr w:type="gramStart"/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>합의</w:t>
      </w:r>
      <w:proofErr w:type="spellEnd"/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>하며</w:t>
      </w:r>
      <w:proofErr w:type="spellEnd"/>
      <w:proofErr w:type="gramEnd"/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>해당</w:t>
      </w:r>
      <w:proofErr w:type="spellEnd"/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>공문은</w:t>
      </w:r>
      <w:proofErr w:type="spellEnd"/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>부속</w:t>
      </w:r>
      <w:r w:rsidR="00DC2D10">
        <w:rPr>
          <w:rFonts w:ascii="맑은 고딕" w:eastAsia="맑은 고딕" w:hAnsi="맑은 고딕" w:hint="eastAsia"/>
          <w:bCs/>
          <w:color w:val="auto"/>
          <w:sz w:val="24"/>
          <w:szCs w:val="24"/>
        </w:rPr>
        <w:t>협약서와</w:t>
      </w:r>
      <w:proofErr w:type="spellEnd"/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>같은</w:t>
      </w:r>
      <w:proofErr w:type="spellEnd"/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>효력을</w:t>
      </w:r>
      <w:proofErr w:type="spellEnd"/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proofErr w:type="spellStart"/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>지닌다</w:t>
      </w:r>
      <w:proofErr w:type="spellEnd"/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>.</w:t>
      </w:r>
    </w:p>
    <w:p w14:paraId="53471117" w14:textId="77777777" w:rsidR="009D0A45" w:rsidRDefault="009D0A45" w:rsidP="00CB2281">
      <w:pPr>
        <w:pStyle w:val="a3"/>
        <w:spacing w:line="500" w:lineRule="exact"/>
        <w:rPr>
          <w:rFonts w:ascii="맑은 고딕" w:eastAsia="맑은 고딕" w:hAnsi="맑은 고딕"/>
          <w:bCs/>
          <w:color w:val="auto"/>
          <w:sz w:val="24"/>
          <w:szCs w:val="24"/>
          <w:lang w:eastAsia="ko-KR"/>
        </w:rPr>
      </w:pPr>
    </w:p>
    <w:p w14:paraId="686793CB" w14:textId="3166A491" w:rsidR="006B2A70" w:rsidRDefault="00034082" w:rsidP="006B2A70">
      <w:pPr>
        <w:pStyle w:val="a3"/>
        <w:spacing w:line="500" w:lineRule="exact"/>
        <w:jc w:val="center"/>
        <w:rPr>
          <w:rFonts w:ascii="맑은 고딕" w:eastAsia="맑은 고딕" w:hAnsi="맑은 고딕"/>
          <w:bCs/>
          <w:color w:val="auto"/>
          <w:sz w:val="24"/>
          <w:szCs w:val="24"/>
        </w:rPr>
      </w:pPr>
      <w:r>
        <w:rPr>
          <w:rFonts w:ascii="맑은 고딕" w:eastAsia="맑은 고딕" w:hAnsi="맑은 고딕" w:hint="eastAsia"/>
          <w:bCs/>
          <w:color w:val="auto"/>
          <w:sz w:val="24"/>
          <w:szCs w:val="24"/>
        </w:rPr>
        <w:t>202</w:t>
      </w:r>
      <w:r w:rsidR="00E01159">
        <w:rPr>
          <w:rFonts w:ascii="맑은 고딕" w:eastAsia="맑은 고딕" w:hAnsi="맑은 고딕"/>
          <w:bCs/>
          <w:color w:val="auto"/>
          <w:sz w:val="24"/>
          <w:szCs w:val="24"/>
        </w:rPr>
        <w:t>3</w:t>
      </w:r>
      <w:r w:rsidR="001A731D">
        <w:rPr>
          <w:rFonts w:ascii="맑은 고딕" w:eastAsia="맑은 고딕" w:hAnsi="맑은 고딕"/>
          <w:bCs/>
          <w:color w:val="auto"/>
          <w:sz w:val="24"/>
          <w:szCs w:val="24"/>
        </w:rPr>
        <w:t xml:space="preserve"> </w:t>
      </w:r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년 </w:t>
      </w:r>
      <w:r w:rsidR="00E827BB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r w:rsidR="00A71B9D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 xml:space="preserve"> </w:t>
      </w:r>
      <w:r w:rsidR="00627F51">
        <w:rPr>
          <w:rFonts w:ascii="맑은 고딕" w:eastAsia="맑은 고딕" w:hAnsi="맑은 고딕"/>
          <w:bCs/>
          <w:color w:val="auto"/>
          <w:sz w:val="24"/>
          <w:szCs w:val="24"/>
          <w:lang w:eastAsia="ko-KR"/>
        </w:rPr>
        <w:t>7</w:t>
      </w:r>
      <w:proofErr w:type="gramStart"/>
      <w:r w:rsidR="006B2A70">
        <w:rPr>
          <w:rFonts w:ascii="맑은 고딕" w:eastAsia="맑은 고딕" w:hAnsi="맑은 고딕" w:hint="eastAsia"/>
          <w:bCs/>
          <w:color w:val="auto"/>
          <w:sz w:val="24"/>
          <w:szCs w:val="24"/>
        </w:rPr>
        <w:t>월</w:t>
      </w:r>
      <w:r w:rsidR="00CC7E60">
        <w:rPr>
          <w:rFonts w:ascii="맑은 고딕" w:eastAsia="맑은 고딕" w:hAnsi="맑은 고딕" w:hint="eastAsia"/>
          <w:bCs/>
          <w:color w:val="auto"/>
          <w:sz w:val="24"/>
          <w:szCs w:val="24"/>
        </w:rPr>
        <w:t xml:space="preserve"> </w:t>
      </w:r>
      <w:r w:rsidR="00A71B9D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 xml:space="preserve"> </w:t>
      </w:r>
      <w:r w:rsidR="00E01159">
        <w:rPr>
          <w:rFonts w:ascii="맑은 고딕" w:eastAsia="맑은 고딕" w:hAnsi="맑은 고딕"/>
          <w:bCs/>
          <w:color w:val="auto"/>
          <w:sz w:val="24"/>
          <w:szCs w:val="24"/>
          <w:lang w:eastAsia="ko-KR"/>
        </w:rPr>
        <w:t>00</w:t>
      </w:r>
      <w:proofErr w:type="gramEnd"/>
      <w:r w:rsidR="00CC7E60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일</w:t>
      </w:r>
    </w:p>
    <w:p w14:paraId="689DB6EC" w14:textId="77777777" w:rsidR="00C90164" w:rsidRDefault="00C90164" w:rsidP="006B2A70">
      <w:pPr>
        <w:pStyle w:val="a3"/>
        <w:spacing w:line="500" w:lineRule="exact"/>
        <w:jc w:val="center"/>
        <w:rPr>
          <w:rFonts w:ascii="맑은 고딕" w:eastAsia="맑은 고딕" w:hAnsi="맑은 고딕"/>
          <w:bCs/>
          <w:color w:val="auto"/>
          <w:sz w:val="24"/>
          <w:szCs w:val="24"/>
        </w:rPr>
      </w:pPr>
    </w:p>
    <w:p w14:paraId="057F7652" w14:textId="77777777" w:rsidR="00034082" w:rsidRDefault="00034082" w:rsidP="006B2A70">
      <w:pPr>
        <w:pStyle w:val="a3"/>
        <w:spacing w:line="500" w:lineRule="exact"/>
        <w:jc w:val="center"/>
        <w:rPr>
          <w:rFonts w:ascii="맑은 고딕" w:eastAsia="맑은 고딕" w:hAnsi="맑은 고딕"/>
          <w:bCs/>
          <w:color w:val="auto"/>
          <w:sz w:val="24"/>
          <w:szCs w:val="24"/>
        </w:rPr>
      </w:pPr>
    </w:p>
    <w:tbl>
      <w:tblPr>
        <w:tblW w:w="9338" w:type="dxa"/>
        <w:tblLook w:val="04A0" w:firstRow="1" w:lastRow="0" w:firstColumn="1" w:lastColumn="0" w:noHBand="0" w:noVBand="1"/>
      </w:tblPr>
      <w:tblGrid>
        <w:gridCol w:w="5353"/>
        <w:gridCol w:w="3985"/>
      </w:tblGrid>
      <w:tr w:rsidR="006A6A9D" w:rsidRPr="00C15F5F" w14:paraId="482BC169" w14:textId="77777777" w:rsidTr="00C15F5F">
        <w:trPr>
          <w:trHeight w:val="2156"/>
        </w:trPr>
        <w:tc>
          <w:tcPr>
            <w:tcW w:w="5353" w:type="dxa"/>
            <w:shd w:val="clear" w:color="auto" w:fill="auto"/>
          </w:tcPr>
          <w:p w14:paraId="05EAE190" w14:textId="36859E69" w:rsidR="00820ACA" w:rsidRPr="00820ACA" w:rsidRDefault="00820ACA" w:rsidP="00820ACA">
            <w:pPr>
              <w:widowControl/>
              <w:autoSpaceDE/>
              <w:autoSpaceDN/>
              <w:snapToGrid w:val="0"/>
              <w:spacing w:after="96" w:line="360" w:lineRule="atLeas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820ACA"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  <w:t>“</w:t>
            </w:r>
            <w:r w:rsidR="00E01159"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  <w:t>GME</w:t>
            </w:r>
            <w:r w:rsidRPr="00820ACA"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  <w:t>”</w:t>
            </w:r>
          </w:p>
          <w:p w14:paraId="1EDC0684" w14:textId="3D4015C9" w:rsidR="00820ACA" w:rsidRPr="00820ACA" w:rsidRDefault="00820ACA" w:rsidP="00820ACA">
            <w:pPr>
              <w:widowControl/>
              <w:tabs>
                <w:tab w:val="right" w:pos="4453"/>
              </w:tabs>
              <w:autoSpaceDE/>
              <w:autoSpaceDN/>
              <w:snapToGrid w:val="0"/>
              <w:spacing w:after="96" w:line="360" w:lineRule="atLeas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686FF3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서울</w:t>
            </w:r>
            <w:r w:rsidR="00FA5201" w:rsidRPr="00686FF3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시</w:t>
            </w:r>
            <w:r w:rsidRPr="00686FF3"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  <w:t xml:space="preserve"> </w:t>
            </w:r>
            <w:r w:rsidR="00E01159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영등포구</w:t>
            </w:r>
            <w:r w:rsidRPr="00820ACA"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  <w:t xml:space="preserve"> </w:t>
            </w:r>
            <w:r w:rsidR="00627F51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 xml:space="preserve">영등포로 </w:t>
            </w:r>
            <w:r w:rsidR="00627F51"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  <w:t>150</w:t>
            </w:r>
          </w:p>
          <w:p w14:paraId="79F2A814" w14:textId="2348A915" w:rsidR="00820ACA" w:rsidRPr="00820ACA" w:rsidRDefault="007363D3" w:rsidP="00820ACA">
            <w:pPr>
              <w:widowControl/>
              <w:tabs>
                <w:tab w:val="right" w:pos="4453"/>
              </w:tabs>
              <w:autoSpaceDE/>
              <w:autoSpaceDN/>
              <w:snapToGrid w:val="0"/>
              <w:spacing w:after="96" w:line="360" w:lineRule="atLeas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 xml:space="preserve">주식회사 </w:t>
            </w:r>
            <w:proofErr w:type="spellStart"/>
            <w:r w:rsidR="00E01159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글로벌머니익스프레스</w:t>
            </w:r>
            <w:proofErr w:type="spellEnd"/>
          </w:p>
          <w:p w14:paraId="6D26F4F5" w14:textId="5AAF9B45" w:rsidR="006A6A9D" w:rsidRPr="00C15F5F" w:rsidRDefault="00820ACA" w:rsidP="00820ACA">
            <w:pPr>
              <w:widowControl/>
              <w:autoSpaceDE/>
              <w:autoSpaceDN/>
              <w:snapToGrid w:val="0"/>
              <w:spacing w:after="96" w:line="360" w:lineRule="atLeas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820AC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 xml:space="preserve">대 표 이 </w:t>
            </w:r>
            <w:proofErr w:type="gramStart"/>
            <w:r w:rsidRPr="00820AC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사</w:t>
            </w:r>
            <w:r w:rsidRPr="00820ACA"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  <w:t xml:space="preserve">  </w:t>
            </w:r>
            <w:r w:rsidR="00E01159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성</w:t>
            </w:r>
            <w:proofErr w:type="gramEnd"/>
            <w:r w:rsidRPr="00820ACA"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  <w:t xml:space="preserve"> </w:t>
            </w:r>
            <w:r w:rsidR="00E01159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종</w:t>
            </w:r>
            <w:r w:rsidRPr="00820ACA"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  <w:t xml:space="preserve"> </w:t>
            </w:r>
            <w:r w:rsidR="00E01159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화</w:t>
            </w:r>
            <w:r w:rsidRPr="00820AC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 xml:space="preserve"> (인)</w:t>
            </w:r>
          </w:p>
        </w:tc>
        <w:tc>
          <w:tcPr>
            <w:tcW w:w="3985" w:type="dxa"/>
            <w:shd w:val="clear" w:color="auto" w:fill="auto"/>
          </w:tcPr>
          <w:p w14:paraId="0A905836" w14:textId="77777777" w:rsidR="00820ACA" w:rsidRPr="00820ACA" w:rsidRDefault="00820ACA" w:rsidP="00820ACA">
            <w:pPr>
              <w:widowControl/>
              <w:autoSpaceDE/>
              <w:autoSpaceDN/>
              <w:snapToGrid w:val="0"/>
              <w:spacing w:after="96" w:line="360" w:lineRule="atLeas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820ACA"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  <w:t>“</w:t>
            </w:r>
            <w:proofErr w:type="spellStart"/>
            <w:r w:rsidRPr="00820ACA"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  <w:t>비씨카드</w:t>
            </w:r>
            <w:proofErr w:type="spellEnd"/>
            <w:r w:rsidRPr="00820ACA"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  <w:t>”</w:t>
            </w:r>
          </w:p>
          <w:p w14:paraId="5E94D72C" w14:textId="77777777" w:rsidR="00820ACA" w:rsidRPr="00820ACA" w:rsidRDefault="00820ACA" w:rsidP="00820ACA">
            <w:pPr>
              <w:widowControl/>
              <w:autoSpaceDE/>
              <w:autoSpaceDN/>
              <w:snapToGrid w:val="0"/>
              <w:spacing w:after="96" w:line="360" w:lineRule="atLeas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820AC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서울시</w:t>
            </w:r>
            <w:r w:rsidRPr="00820ACA"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  <w:t xml:space="preserve"> </w:t>
            </w:r>
            <w:r w:rsidRPr="00820AC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중</w:t>
            </w:r>
            <w:r w:rsidRPr="00820ACA"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  <w:t xml:space="preserve">구 </w:t>
            </w:r>
            <w:r w:rsidRPr="00820AC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을지로</w:t>
            </w:r>
            <w:r w:rsidRPr="00820ACA"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  <w:t xml:space="preserve"> 170</w:t>
            </w:r>
          </w:p>
          <w:p w14:paraId="0F0F9EBC" w14:textId="77777777" w:rsidR="00820ACA" w:rsidRPr="00820ACA" w:rsidRDefault="00820ACA" w:rsidP="00820ACA">
            <w:pPr>
              <w:widowControl/>
              <w:autoSpaceDE/>
              <w:autoSpaceDN/>
              <w:snapToGrid w:val="0"/>
              <w:spacing w:after="96" w:line="360" w:lineRule="atLeas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820AC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비</w:t>
            </w:r>
            <w:r w:rsidRPr="00820ACA"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  <w:t xml:space="preserve"> </w:t>
            </w:r>
            <w:r w:rsidRPr="00820AC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씨</w:t>
            </w:r>
            <w:r w:rsidRPr="00820ACA"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  <w:t xml:space="preserve"> </w:t>
            </w:r>
            <w:r w:rsidRPr="00820AC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카</w:t>
            </w:r>
            <w:r w:rsidRPr="00820ACA"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  <w:t xml:space="preserve"> </w:t>
            </w:r>
            <w:r w:rsidRPr="00820AC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드</w:t>
            </w:r>
            <w:r w:rsidRPr="00820ACA"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  <w:t xml:space="preserve"> </w:t>
            </w:r>
            <w:r w:rsidRPr="00820AC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주</w:t>
            </w:r>
            <w:r w:rsidRPr="00820ACA"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  <w:t xml:space="preserve"> </w:t>
            </w:r>
            <w:r w:rsidRPr="00820AC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식</w:t>
            </w:r>
            <w:r w:rsidRPr="00820ACA"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  <w:t xml:space="preserve"> </w:t>
            </w:r>
            <w:r w:rsidRPr="00820AC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회</w:t>
            </w:r>
            <w:r w:rsidRPr="00820ACA"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  <w:t xml:space="preserve"> </w:t>
            </w:r>
            <w:r w:rsidRPr="00820AC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사</w:t>
            </w:r>
          </w:p>
          <w:p w14:paraId="65494D6A" w14:textId="7F2CD137" w:rsidR="006A6A9D" w:rsidRPr="00C15F5F" w:rsidRDefault="00820ACA" w:rsidP="00820ACA">
            <w:pPr>
              <w:widowControl/>
              <w:autoSpaceDE/>
              <w:autoSpaceDN/>
              <w:snapToGrid w:val="0"/>
              <w:spacing w:after="96" w:line="360" w:lineRule="atLeas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820AC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대</w:t>
            </w:r>
            <w:r w:rsidRPr="00820ACA"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  <w:t xml:space="preserve"> </w:t>
            </w:r>
            <w:r w:rsidRPr="00820AC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표</w:t>
            </w:r>
            <w:r w:rsidRPr="00820ACA"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  <w:t xml:space="preserve"> </w:t>
            </w:r>
            <w:r w:rsidRPr="00820AC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이</w:t>
            </w:r>
            <w:r w:rsidRPr="00820ACA"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  <w:t xml:space="preserve"> </w:t>
            </w:r>
            <w:proofErr w:type="gramStart"/>
            <w:r w:rsidRPr="00820AC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사</w:t>
            </w:r>
            <w:r w:rsidRPr="00820ACA"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  <w:t xml:space="preserve">  </w:t>
            </w:r>
            <w:r w:rsidR="008E4A3D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최</w:t>
            </w:r>
            <w:proofErr w:type="gramEnd"/>
            <w:r w:rsidRPr="00820ACA"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  <w:t xml:space="preserve"> </w:t>
            </w:r>
            <w:r w:rsidR="008E4A3D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원</w:t>
            </w:r>
            <w:r w:rsidRPr="00820ACA"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  <w:t xml:space="preserve"> </w:t>
            </w:r>
            <w:r w:rsidR="008E4A3D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석</w:t>
            </w:r>
            <w:r w:rsidRPr="00820ACA"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  <w:t xml:space="preserve"> (인)</w:t>
            </w:r>
          </w:p>
        </w:tc>
      </w:tr>
    </w:tbl>
    <w:p w14:paraId="51A7B42F" w14:textId="77777777" w:rsidR="00272CDD" w:rsidRPr="006A6A9D" w:rsidRDefault="00272CDD" w:rsidP="00CB2281">
      <w:pPr>
        <w:pStyle w:val="a3"/>
        <w:spacing w:line="500" w:lineRule="exact"/>
        <w:rPr>
          <w:rFonts w:ascii="맑은 고딕" w:eastAsia="맑은 고딕" w:hAnsi="맑은 고딕"/>
          <w:b/>
          <w:bCs/>
          <w:color w:val="auto"/>
          <w:sz w:val="24"/>
          <w:szCs w:val="24"/>
          <w:lang w:val="en-US"/>
        </w:rPr>
      </w:pPr>
    </w:p>
    <w:p w14:paraId="29B83D27" w14:textId="77777777" w:rsidR="00275EF4" w:rsidRPr="008B16C0" w:rsidRDefault="005412A5" w:rsidP="00275EF4">
      <w:pPr>
        <w:pStyle w:val="a3"/>
        <w:spacing w:line="500" w:lineRule="exact"/>
        <w:rPr>
          <w:rFonts w:ascii="맑은 고딕" w:eastAsia="맑은 고딕" w:hAnsi="맑은 고딕"/>
          <w:b/>
          <w:bCs/>
          <w:color w:val="auto"/>
          <w:sz w:val="24"/>
          <w:szCs w:val="24"/>
        </w:rPr>
      </w:pPr>
      <w:r>
        <w:rPr>
          <w:rFonts w:ascii="맑은 고딕" w:eastAsia="맑은 고딕" w:hAnsi="맑은 고딕"/>
          <w:b/>
          <w:bCs/>
          <w:color w:val="auto"/>
          <w:sz w:val="24"/>
          <w:szCs w:val="24"/>
        </w:rPr>
        <w:br w:type="page"/>
      </w:r>
      <w:r w:rsidR="00275EF4" w:rsidRPr="008B16C0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lastRenderedPageBreak/>
        <w:t>[</w:t>
      </w:r>
      <w:proofErr w:type="spellStart"/>
      <w:r w:rsidR="00275EF4" w:rsidRPr="008B16C0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>붙임</w:t>
      </w:r>
      <w:proofErr w:type="spellEnd"/>
      <w:r w:rsidR="00275EF4" w:rsidRPr="008B16C0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 xml:space="preserve">] </w:t>
      </w:r>
      <w:proofErr w:type="spellStart"/>
      <w:r w:rsidR="00275EF4" w:rsidRPr="008B16C0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>대행수수료</w:t>
      </w:r>
      <w:proofErr w:type="spellEnd"/>
      <w:r w:rsidR="00275EF4" w:rsidRPr="008B16C0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 xml:space="preserve"> </w:t>
      </w:r>
      <w:proofErr w:type="spellStart"/>
      <w:r w:rsidR="00275EF4" w:rsidRPr="008B16C0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>정산항목</w:t>
      </w:r>
      <w:proofErr w:type="spellEnd"/>
    </w:p>
    <w:tbl>
      <w:tblPr>
        <w:tblW w:w="9214" w:type="dxa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68"/>
        <w:gridCol w:w="6946"/>
      </w:tblGrid>
      <w:tr w:rsidR="00E01159" w:rsidRPr="00F575E1" w14:paraId="6D373574" w14:textId="77777777" w:rsidTr="005F6856">
        <w:trPr>
          <w:trHeight w:val="270"/>
          <w:tblHeader/>
        </w:trPr>
        <w:tc>
          <w:tcPr>
            <w:tcW w:w="2268" w:type="dxa"/>
            <w:shd w:val="clear" w:color="000000" w:fill="FABF8F"/>
            <w:vAlign w:val="center"/>
            <w:hideMark/>
          </w:tcPr>
          <w:p w14:paraId="612CEF0D" w14:textId="77777777" w:rsidR="00E01159" w:rsidRPr="005D3FF0" w:rsidRDefault="00E01159" w:rsidP="005F685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b/>
                <w:bCs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b/>
                <w:bCs/>
                <w:color w:val="000000" w:themeColor="text1"/>
                <w:kern w:val="0"/>
                <w:szCs w:val="20"/>
              </w:rPr>
              <w:t>항목</w:t>
            </w:r>
          </w:p>
        </w:tc>
        <w:tc>
          <w:tcPr>
            <w:tcW w:w="6946" w:type="dxa"/>
            <w:shd w:val="clear" w:color="000000" w:fill="FABF8F"/>
            <w:vAlign w:val="center"/>
            <w:hideMark/>
          </w:tcPr>
          <w:p w14:paraId="13DBAAE1" w14:textId="77777777" w:rsidR="00E01159" w:rsidRPr="005D3FF0" w:rsidRDefault="00E01159" w:rsidP="005F685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b/>
                <w:bCs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b/>
                <w:bCs/>
                <w:color w:val="000000" w:themeColor="text1"/>
                <w:kern w:val="0"/>
                <w:szCs w:val="20"/>
              </w:rPr>
              <w:t>수수료 기준</w:t>
            </w:r>
          </w:p>
        </w:tc>
      </w:tr>
      <w:tr w:rsidR="00E01159" w:rsidRPr="00F575E1" w14:paraId="4110C410" w14:textId="77777777" w:rsidTr="005F6856">
        <w:trPr>
          <w:trHeight w:val="540"/>
        </w:trPr>
        <w:tc>
          <w:tcPr>
            <w:tcW w:w="2268" w:type="dxa"/>
            <w:shd w:val="clear" w:color="auto" w:fill="auto"/>
            <w:vAlign w:val="center"/>
            <w:hideMark/>
          </w:tcPr>
          <w:p w14:paraId="7A0A9A6C" w14:textId="77777777" w:rsidR="00E01159" w:rsidRPr="005D3FF0" w:rsidRDefault="00E01159" w:rsidP="005F685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국세 카드납부 수수료</w:t>
            </w:r>
          </w:p>
        </w:tc>
        <w:tc>
          <w:tcPr>
            <w:tcW w:w="6946" w:type="dxa"/>
            <w:shd w:val="clear" w:color="auto" w:fill="auto"/>
            <w:vAlign w:val="center"/>
            <w:hideMark/>
          </w:tcPr>
          <w:p w14:paraId="03D32809" w14:textId="77777777" w:rsidR="00E01159" w:rsidRPr="005D3FF0" w:rsidRDefault="00E01159" w:rsidP="005F6856">
            <w:pPr>
              <w:widowControl/>
              <w:wordWrap/>
              <w:autoSpaceDE/>
              <w:autoSpaceDN/>
              <w:ind w:left="200" w:hangingChars="100" w:hanging="200"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- </w:t>
            </w:r>
            <w:proofErr w:type="gram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국세,관세</w:t>
            </w:r>
            <w:proofErr w:type="gram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, 고용/산재보험료(건설/</w:t>
            </w:r>
            <w:proofErr w:type="spell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벌목업</w:t>
            </w:r>
            <w:proofErr w:type="spell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발생분</w:t>
            </w:r>
            <w:proofErr w:type="spell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), 기타(</w:t>
            </w:r>
            <w:proofErr w:type="spell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검찰청벌과금</w:t>
            </w:r>
            <w:proofErr w:type="spell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등) 매출 건수 x @300</w:t>
            </w:r>
          </w:p>
          <w:p w14:paraId="56B38C0D" w14:textId="77777777" w:rsidR="00E01159" w:rsidRPr="005D3FF0" w:rsidRDefault="00E01159" w:rsidP="005F6856">
            <w:pPr>
              <w:widowControl/>
              <w:wordWrap/>
              <w:autoSpaceDE/>
              <w:autoSpaceDN/>
              <w:ind w:left="200" w:hangingChars="100" w:hanging="200"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- 그 외 기타(과태료, 법원인지대 등) 매출 건수 X @330</w:t>
            </w:r>
          </w:p>
        </w:tc>
      </w:tr>
      <w:tr w:rsidR="00E01159" w:rsidRPr="00F575E1" w14:paraId="4D549CAE" w14:textId="77777777" w:rsidTr="005F6856">
        <w:trPr>
          <w:trHeight w:val="270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B3E5E86" w14:textId="77777777" w:rsidR="00E01159" w:rsidRPr="005D3FF0" w:rsidRDefault="00E01159" w:rsidP="005F685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4대보험</w:t>
            </w:r>
          </w:p>
          <w:p w14:paraId="62BD03CF" w14:textId="77777777" w:rsidR="00E01159" w:rsidRPr="005D3FF0" w:rsidRDefault="00E01159" w:rsidP="005F685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카드납부 수수료</w:t>
            </w:r>
          </w:p>
        </w:tc>
        <w:tc>
          <w:tcPr>
            <w:tcW w:w="6946" w:type="dxa"/>
            <w:shd w:val="clear" w:color="auto" w:fill="auto"/>
            <w:vAlign w:val="center"/>
            <w:hideMark/>
          </w:tcPr>
          <w:p w14:paraId="084800D5" w14:textId="77777777" w:rsidR="00E01159" w:rsidRPr="005D3FF0" w:rsidRDefault="00E01159" w:rsidP="005F685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>-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건강보험/국민연금: 건수 x @260</w:t>
            </w:r>
          </w:p>
        </w:tc>
      </w:tr>
      <w:tr w:rsidR="00E01159" w:rsidRPr="00F575E1" w14:paraId="5EFBB6CA" w14:textId="77777777" w:rsidTr="005F6856">
        <w:trPr>
          <w:trHeight w:val="810"/>
        </w:trPr>
        <w:tc>
          <w:tcPr>
            <w:tcW w:w="2268" w:type="dxa"/>
            <w:shd w:val="clear" w:color="auto" w:fill="auto"/>
            <w:vAlign w:val="center"/>
            <w:hideMark/>
          </w:tcPr>
          <w:p w14:paraId="420BACFB" w14:textId="77777777" w:rsidR="00E01159" w:rsidRPr="005D3FF0" w:rsidRDefault="00E01159" w:rsidP="005F685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proofErr w:type="spell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국관세</w:t>
            </w:r>
            <w:proofErr w:type="spell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및 4대보험 </w:t>
            </w:r>
            <w:proofErr w:type="spell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서차지</w:t>
            </w:r>
            <w:proofErr w:type="spell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가맹점 매출처리수수료</w:t>
            </w:r>
          </w:p>
        </w:tc>
        <w:tc>
          <w:tcPr>
            <w:tcW w:w="6946" w:type="dxa"/>
            <w:shd w:val="clear" w:color="auto" w:fill="auto"/>
            <w:vAlign w:val="center"/>
            <w:hideMark/>
          </w:tcPr>
          <w:p w14:paraId="54F7F6FE" w14:textId="77777777" w:rsidR="00E01159" w:rsidRPr="005D3FF0" w:rsidRDefault="00E01159" w:rsidP="005F6856">
            <w:pPr>
              <w:widowControl/>
              <w:wordWrap/>
              <w:autoSpaceDE/>
              <w:autoSpaceDN/>
              <w:ind w:left="200" w:hangingChars="100" w:hanging="200"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 xml:space="preserve">- </w:t>
            </w:r>
            <w:proofErr w:type="spell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국관세</w:t>
            </w:r>
            <w:proofErr w:type="spell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및 4대보험 </w:t>
            </w:r>
            <w:proofErr w:type="spell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서차지</w:t>
            </w:r>
            <w:proofErr w:type="spell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가맹점 매출에 대한 매출액 연동수수료 기준 </w:t>
            </w:r>
            <w:proofErr w:type="gram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적용 :</w:t>
            </w:r>
            <w:proofErr w:type="gram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별도 협의</w:t>
            </w:r>
          </w:p>
          <w:p w14:paraId="47CB57FF" w14:textId="77777777" w:rsidR="00E01159" w:rsidRPr="005D3FF0" w:rsidRDefault="00E01159" w:rsidP="005F6856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단, 매입 건당 수수료가 5만원을 초과할 경우 정액 5만원 적용</w:t>
            </w:r>
          </w:p>
        </w:tc>
      </w:tr>
      <w:tr w:rsidR="00E01159" w:rsidRPr="00F575E1" w14:paraId="55593E8E" w14:textId="77777777" w:rsidTr="005F6856">
        <w:trPr>
          <w:trHeight w:val="755"/>
        </w:trPr>
        <w:tc>
          <w:tcPr>
            <w:tcW w:w="2268" w:type="dxa"/>
            <w:shd w:val="clear" w:color="auto" w:fill="auto"/>
            <w:noWrap/>
            <w:vAlign w:val="center"/>
          </w:tcPr>
          <w:p w14:paraId="79A04576" w14:textId="77777777" w:rsidR="00E01159" w:rsidRPr="005D3FF0" w:rsidRDefault="00E01159" w:rsidP="005F685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hint="eastAsia"/>
                <w:color w:val="000000" w:themeColor="text1"/>
                <w:szCs w:val="20"/>
              </w:rPr>
              <w:t>택시결제 정산수수료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1495B728" w14:textId="77777777" w:rsidR="00E01159" w:rsidRPr="005D3FF0" w:rsidRDefault="00E01159" w:rsidP="005F6856">
            <w:pPr>
              <w:wordWrap/>
              <w:autoSpaceDE/>
              <w:ind w:left="200" w:hanging="200"/>
              <w:jc w:val="left"/>
              <w:rPr>
                <w:rFonts w:ascii="맑은 고딕" w:eastAsia="맑은 고딕" w:hAnsi="맑은 고딕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hint="eastAsia"/>
                <w:color w:val="000000" w:themeColor="text1"/>
                <w:szCs w:val="20"/>
              </w:rPr>
              <w:t>- 서울/경기 택시 결제(IC체크)</w:t>
            </w:r>
          </w:p>
          <w:p w14:paraId="4EA0339A" w14:textId="77777777" w:rsidR="00E01159" w:rsidRPr="005D3FF0" w:rsidRDefault="00E01159" w:rsidP="005F6856">
            <w:pPr>
              <w:wordWrap/>
              <w:autoSpaceDE/>
              <w:ind w:firstLineChars="100" w:firstLine="200"/>
              <w:jc w:val="left"/>
              <w:rPr>
                <w:rFonts w:ascii="맑은 고딕" w:eastAsia="맑은 고딕" w:hAnsi="맑은 고딕"/>
                <w:color w:val="000000" w:themeColor="text1"/>
                <w:szCs w:val="20"/>
              </w:rPr>
            </w:pPr>
            <w:proofErr w:type="spellStart"/>
            <w:proofErr w:type="gramStart"/>
            <w:r w:rsidRPr="005D3FF0">
              <w:rPr>
                <w:rFonts w:ascii="맑은 고딕" w:eastAsia="맑은 고딕" w:hAnsi="맑은 고딕" w:hint="eastAsia"/>
                <w:color w:val="000000" w:themeColor="text1"/>
                <w:szCs w:val="20"/>
              </w:rPr>
              <w:t>ㅇ서울택시</w:t>
            </w:r>
            <w:proofErr w:type="spellEnd"/>
            <w:r w:rsidRPr="005D3FF0">
              <w:rPr>
                <w:rFonts w:ascii="맑은 고딕" w:eastAsia="맑은 고딕" w:hAnsi="맑은 고딕" w:hint="eastAsia"/>
                <w:color w:val="000000" w:themeColor="text1"/>
                <w:szCs w:val="20"/>
              </w:rPr>
              <w:t xml:space="preserve"> :</w:t>
            </w:r>
            <w:proofErr w:type="gramEnd"/>
            <w:r w:rsidRPr="005D3FF0">
              <w:rPr>
                <w:rFonts w:ascii="맑은 고딕" w:eastAsia="맑은 고딕" w:hAnsi="맑은 고딕" w:hint="eastAsia"/>
                <w:color w:val="000000" w:themeColor="text1"/>
                <w:szCs w:val="20"/>
              </w:rPr>
              <w:t xml:space="preserve"> 매출액 x 0.60%</w:t>
            </w:r>
          </w:p>
          <w:p w14:paraId="72E86C04" w14:textId="77777777" w:rsidR="00E01159" w:rsidRDefault="00E01159" w:rsidP="005F6856">
            <w:pPr>
              <w:widowControl/>
              <w:wordWrap/>
              <w:autoSpaceDE/>
              <w:autoSpaceDN/>
              <w:ind w:leftChars="100" w:left="200"/>
              <w:jc w:val="left"/>
              <w:rPr>
                <w:rFonts w:ascii="맑은 고딕" w:eastAsia="맑은 고딕" w:hAnsi="맑은 고딕"/>
                <w:color w:val="000000" w:themeColor="text1"/>
                <w:szCs w:val="20"/>
              </w:rPr>
            </w:pPr>
            <w:proofErr w:type="spellStart"/>
            <w:proofErr w:type="gramStart"/>
            <w:r w:rsidRPr="005D3FF0">
              <w:rPr>
                <w:rFonts w:ascii="맑은 고딕" w:eastAsia="맑은 고딕" w:hAnsi="맑은 고딕" w:hint="eastAsia"/>
                <w:color w:val="000000" w:themeColor="text1"/>
                <w:szCs w:val="20"/>
              </w:rPr>
              <w:t>ㅇ경기택시</w:t>
            </w:r>
            <w:proofErr w:type="spellEnd"/>
            <w:r w:rsidRPr="005D3FF0">
              <w:rPr>
                <w:rFonts w:ascii="맑은 고딕" w:eastAsia="맑은 고딕" w:hAnsi="맑은 고딕" w:hint="eastAsia"/>
                <w:color w:val="000000" w:themeColor="text1"/>
                <w:szCs w:val="20"/>
              </w:rPr>
              <w:t xml:space="preserve"> :</w:t>
            </w:r>
            <w:proofErr w:type="gramEnd"/>
            <w:r w:rsidRPr="005D3FF0">
              <w:rPr>
                <w:rFonts w:ascii="맑은 고딕" w:eastAsia="맑은 고딕" w:hAnsi="맑은 고딕" w:hint="eastAsia"/>
                <w:color w:val="000000" w:themeColor="text1"/>
                <w:szCs w:val="20"/>
              </w:rPr>
              <w:t xml:space="preserve"> 매출액 x 0.70%</w:t>
            </w:r>
          </w:p>
          <w:p w14:paraId="5984C3D2" w14:textId="77777777" w:rsidR="00E01159" w:rsidRPr="005D3FF0" w:rsidRDefault="00E01159" w:rsidP="005F685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  <w:szCs w:val="20"/>
              </w:rPr>
              <w:t>ㅇ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  <w:szCs w:val="20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hint="eastAsia"/>
                <w:color w:val="000000" w:themeColor="text1"/>
                <w:szCs w:val="20"/>
              </w:rPr>
              <w:t xml:space="preserve">사전등록결제 </w:t>
            </w:r>
            <w:r>
              <w:rPr>
                <w:rFonts w:ascii="맑은 고딕" w:eastAsia="맑은 고딕" w:hAnsi="맑은 고딕"/>
                <w:color w:val="000000" w:themeColor="text1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/>
                <w:color w:val="000000" w:themeColor="text1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 w:themeColor="text1"/>
                <w:szCs w:val="20"/>
              </w:rPr>
              <w:t xml:space="preserve">매출액 </w:t>
            </w:r>
            <w:r>
              <w:rPr>
                <w:rFonts w:ascii="맑은 고딕" w:eastAsia="맑은 고딕" w:hAnsi="맑은 고딕"/>
                <w:color w:val="000000" w:themeColor="text1"/>
                <w:szCs w:val="20"/>
              </w:rPr>
              <w:t>x 0.50%</w:t>
            </w:r>
          </w:p>
        </w:tc>
      </w:tr>
      <w:tr w:rsidR="00E01159" w:rsidRPr="00F575E1" w14:paraId="12C803CD" w14:textId="77777777" w:rsidTr="005F6856">
        <w:trPr>
          <w:trHeight w:val="755"/>
        </w:trPr>
        <w:tc>
          <w:tcPr>
            <w:tcW w:w="2268" w:type="dxa"/>
            <w:shd w:val="clear" w:color="auto" w:fill="auto"/>
            <w:noWrap/>
            <w:vAlign w:val="center"/>
          </w:tcPr>
          <w:p w14:paraId="5BC1C3AC" w14:textId="77777777" w:rsidR="00E01159" w:rsidRPr="005D3FF0" w:rsidRDefault="00E01159" w:rsidP="005F685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고속/시외버스 정산수수료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337C8184" w14:textId="77777777" w:rsidR="00E01159" w:rsidRPr="005D3FF0" w:rsidRDefault="00E01159" w:rsidP="005F6856">
            <w:pPr>
              <w:widowControl/>
              <w:wordWrap/>
              <w:autoSpaceDE/>
              <w:autoSpaceDN/>
              <w:ind w:left="200" w:hangingChars="100" w:hanging="200"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- 앱/현장창구에서 고속버스/시외버스 결제(IC체크)한 금액에 대해</w:t>
            </w:r>
          </w:p>
          <w:p w14:paraId="4A816B3C" w14:textId="77777777" w:rsidR="00E01159" w:rsidRPr="005D3FF0" w:rsidRDefault="00E01159" w:rsidP="005F6856">
            <w:pPr>
              <w:widowControl/>
              <w:wordWrap/>
              <w:autoSpaceDE/>
              <w:autoSpaceDN/>
              <w:ind w:leftChars="100" w:left="200"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KSCC 쪽으로 정산수수료 지급</w:t>
            </w:r>
          </w:p>
          <w:p w14:paraId="61FBC52C" w14:textId="77777777" w:rsidR="00E01159" w:rsidRPr="005D3FF0" w:rsidRDefault="00E01159" w:rsidP="005F6856">
            <w:pPr>
              <w:widowControl/>
              <w:wordWrap/>
              <w:autoSpaceDE/>
              <w:autoSpaceDN/>
              <w:ind w:leftChars="100" w:left="200"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proofErr w:type="spell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ㅇ</w:t>
            </w:r>
            <w:proofErr w:type="spell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매출액X1.3%(고속버스</w:t>
            </w:r>
            <w:proofErr w:type="gram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) /</w:t>
            </w:r>
            <w:proofErr w:type="gram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매출액X1.2%(시외버스)</w:t>
            </w:r>
          </w:p>
        </w:tc>
      </w:tr>
      <w:tr w:rsidR="00E01159" w:rsidRPr="00F575E1" w14:paraId="5913345B" w14:textId="77777777" w:rsidTr="005F6856">
        <w:trPr>
          <w:trHeight w:val="755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E4688A5" w14:textId="77777777" w:rsidR="00E01159" w:rsidRPr="005D3FF0" w:rsidRDefault="00E01159" w:rsidP="005F685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도로공사 충전</w:t>
            </w:r>
          </w:p>
        </w:tc>
        <w:tc>
          <w:tcPr>
            <w:tcW w:w="6946" w:type="dxa"/>
            <w:shd w:val="clear" w:color="auto" w:fill="auto"/>
            <w:vAlign w:val="center"/>
            <w:hideMark/>
          </w:tcPr>
          <w:p w14:paraId="12F4EC20" w14:textId="77777777" w:rsidR="00E01159" w:rsidRPr="005D3FF0" w:rsidRDefault="00E01159" w:rsidP="005F6856">
            <w:pPr>
              <w:widowControl/>
              <w:wordWrap/>
              <w:autoSpaceDE/>
              <w:autoSpaceDN/>
              <w:ind w:left="200" w:hangingChars="100" w:hanging="200"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- </w:t>
            </w:r>
            <w:proofErr w:type="spell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하이플러스</w:t>
            </w:r>
            <w:proofErr w:type="spell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가맹점 충전수수료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br/>
            </w:r>
            <w:proofErr w:type="spell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ㅇ</w:t>
            </w:r>
            <w:proofErr w:type="spell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가맹점매출액 x 0.85%</w:t>
            </w:r>
          </w:p>
        </w:tc>
      </w:tr>
      <w:tr w:rsidR="00E01159" w:rsidRPr="00F575E1" w14:paraId="5F5380DB" w14:textId="77777777" w:rsidTr="005F6856">
        <w:trPr>
          <w:trHeight w:val="1080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0CC71C1" w14:textId="77777777" w:rsidR="00E01159" w:rsidRPr="005D3FF0" w:rsidRDefault="00E01159" w:rsidP="005F685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기타항목 신판할인</w:t>
            </w:r>
          </w:p>
        </w:tc>
        <w:tc>
          <w:tcPr>
            <w:tcW w:w="6946" w:type="dxa"/>
            <w:shd w:val="clear" w:color="auto" w:fill="auto"/>
            <w:vAlign w:val="center"/>
            <w:hideMark/>
          </w:tcPr>
          <w:p w14:paraId="4E34EC21" w14:textId="77777777" w:rsidR="00E01159" w:rsidRPr="005D3FF0" w:rsidRDefault="00E01159" w:rsidP="005F685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- </w:t>
            </w:r>
            <w:proofErr w:type="spell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월정산</w:t>
            </w:r>
            <w:proofErr w:type="spell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서비스 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br/>
              <w:t xml:space="preserve"> </w:t>
            </w:r>
            <w:proofErr w:type="spell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ㅇ</w:t>
            </w:r>
            <w:proofErr w:type="spell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원매출없는</w:t>
            </w:r>
            <w:proofErr w:type="spell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취소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br/>
              <w:t xml:space="preserve"> </w:t>
            </w:r>
            <w:proofErr w:type="spell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ㅇ</w:t>
            </w:r>
            <w:proofErr w:type="spell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</w:t>
            </w:r>
            <w:proofErr w:type="gram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취소금액 &gt;</w:t>
            </w:r>
            <w:proofErr w:type="gram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원매출금액 등의 </w:t>
            </w:r>
            <w:proofErr w:type="spell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강제처리건</w:t>
            </w:r>
            <w:proofErr w:type="spell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발생 시 처리</w:t>
            </w:r>
          </w:p>
        </w:tc>
      </w:tr>
      <w:tr w:rsidR="00E01159" w:rsidRPr="00F575E1" w14:paraId="6B3E4175" w14:textId="77777777" w:rsidTr="005F6856">
        <w:trPr>
          <w:trHeight w:val="1080"/>
        </w:trPr>
        <w:tc>
          <w:tcPr>
            <w:tcW w:w="2268" w:type="dxa"/>
            <w:shd w:val="clear" w:color="auto" w:fill="auto"/>
            <w:noWrap/>
            <w:vAlign w:val="center"/>
          </w:tcPr>
          <w:p w14:paraId="21834DB8" w14:textId="77777777" w:rsidR="00E01159" w:rsidRPr="005D3FF0" w:rsidRDefault="00E01159" w:rsidP="005F685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 xml:space="preserve">FIDO 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인증수수료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45493E7F" w14:textId="77777777" w:rsidR="00E01159" w:rsidRPr="005D3FF0" w:rsidRDefault="00E01159" w:rsidP="005F685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 xml:space="preserve">- 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간편결제에서 FIDO서버를 이용하여 인증 후 결제한 건에 대한 비용 </w:t>
            </w:r>
          </w:p>
          <w:p w14:paraId="25EF5FE3" w14:textId="77777777" w:rsidR="00E01159" w:rsidRPr="005D3FF0" w:rsidRDefault="00E01159" w:rsidP="005F685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청구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br/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ㅇ</w:t>
            </w:r>
            <w:proofErr w:type="spell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FIDO인증 성공건수 * 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>@3.85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(VAT포함)</w:t>
            </w:r>
          </w:p>
        </w:tc>
      </w:tr>
      <w:tr w:rsidR="00E01159" w:rsidRPr="00F575E1" w14:paraId="5568FF72" w14:textId="77777777" w:rsidTr="005F6856">
        <w:trPr>
          <w:trHeight w:val="1081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E6215F9" w14:textId="77777777" w:rsidR="00E01159" w:rsidRPr="005D3FF0" w:rsidRDefault="00E01159" w:rsidP="005F685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bCs/>
                <w:color w:val="000000" w:themeColor="text1"/>
                <w:kern w:val="0"/>
                <w:szCs w:val="20"/>
              </w:rPr>
              <w:t>결제서비스 등록 본인인증수수료</w:t>
            </w:r>
          </w:p>
        </w:tc>
        <w:tc>
          <w:tcPr>
            <w:tcW w:w="6946" w:type="dxa"/>
            <w:shd w:val="clear" w:color="auto" w:fill="auto"/>
            <w:vAlign w:val="center"/>
            <w:hideMark/>
          </w:tcPr>
          <w:p w14:paraId="23F1BDA9" w14:textId="77777777" w:rsidR="00E01159" w:rsidRPr="005D3FF0" w:rsidRDefault="00E01159" w:rsidP="005F685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- 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>ISP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공인인증서 인증 시도 건수 (업체이원화)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br/>
            </w:r>
            <w:proofErr w:type="spell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ㅇ</w:t>
            </w:r>
            <w:proofErr w:type="spell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㈜한국공인인증서비스(주인증업체)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br/>
              <w:t xml:space="preserve"> </w:t>
            </w:r>
            <w:proofErr w:type="gram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 :</w:t>
            </w:r>
            <w:proofErr w:type="gram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슬라이딩 방식(당사에서 발송한 전체 건수로 단가산정)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br/>
              <w:t xml:space="preserve">     *10만건 이하 : @5.5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br/>
              <w:t xml:space="preserve">     *10만건 ~ 50만건 : @4.4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br/>
              <w:t xml:space="preserve">     *50만건 초과 : @3.3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br/>
            </w:r>
            <w:proofErr w:type="spell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ㅇ</w:t>
            </w:r>
            <w:proofErr w:type="spell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코스콤</w:t>
            </w:r>
            <w:proofErr w:type="spell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(백업인증업체) : @5.5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br/>
              <w:t>-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 xml:space="preserve"> 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휴대폰 SMS인증 시도 건수 X ＠40.7</w:t>
            </w:r>
          </w:p>
          <w:p w14:paraId="0C05CBD2" w14:textId="77777777" w:rsidR="00E01159" w:rsidRPr="005D3FF0" w:rsidRDefault="00E01159" w:rsidP="005F6856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proofErr w:type="spell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ㅇ</w:t>
            </w:r>
            <w:proofErr w:type="spell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단,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 xml:space="preserve"> ‘</w:t>
            </w:r>
            <w:proofErr w:type="spell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페이북</w:t>
            </w:r>
            <w:proofErr w:type="spell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로그인 결제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>’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의 경우 휴대폰(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>SMS)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인증 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>1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건당 </w:t>
            </w:r>
            <w:proofErr w:type="spell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복수개</w:t>
            </w:r>
            <w:proofErr w:type="spell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카드 동시 등록이 가능하여,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 xml:space="preserve"> 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전체 고객사 인증 발생 건수에 따라 단가(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>@40.7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)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 xml:space="preserve"> 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적용한 전체 발생금액에 대해 각 고객사별 전체 카드등록 건수의 비율로 배분 후 원미만 절사하여 청구금액 산정</w:t>
            </w:r>
          </w:p>
        </w:tc>
      </w:tr>
      <w:tr w:rsidR="00E01159" w:rsidRPr="00F575E1" w14:paraId="6EE45A42" w14:textId="77777777" w:rsidTr="005F6856">
        <w:trPr>
          <w:trHeight w:val="328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81C8F2F" w14:textId="77777777" w:rsidR="00E01159" w:rsidRPr="005D3FF0" w:rsidRDefault="00E01159" w:rsidP="005F685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소득공제</w:t>
            </w:r>
          </w:p>
          <w:p w14:paraId="3AADBE97" w14:textId="77777777" w:rsidR="00E01159" w:rsidRPr="005D3FF0" w:rsidRDefault="00E01159" w:rsidP="005F685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lastRenderedPageBreak/>
              <w:t>중계처리수수료</w:t>
            </w:r>
          </w:p>
        </w:tc>
        <w:tc>
          <w:tcPr>
            <w:tcW w:w="6946" w:type="dxa"/>
            <w:shd w:val="clear" w:color="auto" w:fill="auto"/>
            <w:vAlign w:val="center"/>
            <w:hideMark/>
          </w:tcPr>
          <w:p w14:paraId="36756965" w14:textId="77777777" w:rsidR="00E01159" w:rsidRPr="005D3FF0" w:rsidRDefault="00E01159" w:rsidP="005F685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lastRenderedPageBreak/>
              <w:t xml:space="preserve">- 소득공제 데이터는 여신협회를 경유하여 국세청으로 </w:t>
            </w:r>
            <w:proofErr w:type="gram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전송 되고</w:t>
            </w:r>
            <w:proofErr w:type="gram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있으며,</w:t>
            </w:r>
          </w:p>
          <w:p w14:paraId="5159068E" w14:textId="77777777" w:rsidR="00E01159" w:rsidRPr="005D3FF0" w:rsidRDefault="00E01159" w:rsidP="005F685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lastRenderedPageBreak/>
              <w:t xml:space="preserve">여신협회에서 데이터 전송비용을 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>BC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로 청구하는 실비 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>(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연1회 발생)</w:t>
            </w:r>
          </w:p>
          <w:p w14:paraId="5F5D5EA2" w14:textId="77777777" w:rsidR="00E01159" w:rsidRPr="005D3FF0" w:rsidRDefault="00E01159" w:rsidP="005F685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- @6.5 (VAT포함)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 xml:space="preserve"> </w:t>
            </w:r>
          </w:p>
          <w:p w14:paraId="1C046005" w14:textId="77777777" w:rsidR="00E01159" w:rsidRPr="005D3FF0" w:rsidRDefault="00E01159" w:rsidP="005F6856">
            <w:pPr>
              <w:widowControl/>
              <w:wordWrap/>
              <w:autoSpaceDE/>
              <w:autoSpaceDN/>
              <w:ind w:firstLineChars="200" w:firstLine="400"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* 단, 16,923건 이하 전송 시, 최저수수료 110,000원(VAT포함) 청구</w:t>
            </w:r>
          </w:p>
        </w:tc>
      </w:tr>
      <w:tr w:rsidR="00E01159" w:rsidRPr="00F575E1" w14:paraId="4AEDC04E" w14:textId="77777777" w:rsidTr="005F6856">
        <w:trPr>
          <w:trHeight w:val="495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96789E4" w14:textId="77777777" w:rsidR="00E01159" w:rsidRPr="005D3FF0" w:rsidRDefault="00E01159" w:rsidP="005F685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소득공제 데이터</w:t>
            </w:r>
          </w:p>
          <w:p w14:paraId="2421C9AB" w14:textId="77777777" w:rsidR="00E01159" w:rsidRPr="005D3FF0" w:rsidRDefault="00E01159" w:rsidP="005F685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운영 수수료</w:t>
            </w:r>
          </w:p>
          <w:p w14:paraId="3F4276CB" w14:textId="77777777" w:rsidR="00E01159" w:rsidRPr="005D3FF0" w:rsidRDefault="00E01159" w:rsidP="005F685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(데이터 생성 및 전송 등)</w:t>
            </w:r>
          </w:p>
        </w:tc>
        <w:tc>
          <w:tcPr>
            <w:tcW w:w="6946" w:type="dxa"/>
            <w:shd w:val="clear" w:color="auto" w:fill="auto"/>
            <w:noWrap/>
            <w:vAlign w:val="center"/>
            <w:hideMark/>
          </w:tcPr>
          <w:p w14:paraId="73D42322" w14:textId="77777777" w:rsidR="00E01159" w:rsidRPr="005D3FF0" w:rsidRDefault="00E01159" w:rsidP="005F685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- 회원의 연간 카드사용 금액을 연말정산시 소득공제 증빙(국세청 제출용 증빙</w:t>
            </w:r>
            <w:proofErr w:type="gram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) 으로</w:t>
            </w:r>
            <w:proofErr w:type="gram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사용할 수 있도록 공제대상이 되는 카드사용 내역을 집계 및 데이터를 생성하여 국세청으로 전송하는 서비스 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>(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연 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>2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회 발생)</w:t>
            </w:r>
          </w:p>
          <w:p w14:paraId="2C54C3F1" w14:textId="77777777" w:rsidR="00E01159" w:rsidRPr="005D3FF0" w:rsidRDefault="00E01159" w:rsidP="005F685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- 건당 단가 별도협의</w:t>
            </w:r>
          </w:p>
        </w:tc>
      </w:tr>
      <w:tr w:rsidR="00E01159" w:rsidRPr="00F575E1" w14:paraId="1DDBE96B" w14:textId="77777777" w:rsidTr="005F6856">
        <w:trPr>
          <w:trHeight w:val="495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DF73C51" w14:textId="77777777" w:rsidR="00E01159" w:rsidRPr="005D3FF0" w:rsidRDefault="00E01159" w:rsidP="005F685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신규 </w:t>
            </w:r>
            <w:proofErr w:type="gram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영세,중소가맹점</w:t>
            </w:r>
            <w:proofErr w:type="gramEnd"/>
          </w:p>
          <w:p w14:paraId="30D1A9F2" w14:textId="77777777" w:rsidR="00E01159" w:rsidRPr="005D3FF0" w:rsidRDefault="00E01159" w:rsidP="005F685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우대수수료 정산</w:t>
            </w:r>
          </w:p>
        </w:tc>
        <w:tc>
          <w:tcPr>
            <w:tcW w:w="6946" w:type="dxa"/>
            <w:shd w:val="clear" w:color="auto" w:fill="auto"/>
            <w:vAlign w:val="center"/>
            <w:hideMark/>
          </w:tcPr>
          <w:p w14:paraId="76717D6E" w14:textId="77777777" w:rsidR="00E01159" w:rsidRPr="005D3FF0" w:rsidRDefault="00E01159" w:rsidP="005F685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- 매 반기 신규 영세/중소 우대가맹점에 대한 수수료 소급(환급)을 위해,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 xml:space="preserve"> </w:t>
            </w:r>
          </w:p>
          <w:p w14:paraId="7AE5E0F7" w14:textId="77777777" w:rsidR="00E01159" w:rsidRPr="005D3FF0" w:rsidRDefault="00E01159" w:rsidP="005F6856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고객사에 실비 청구</w:t>
            </w:r>
          </w:p>
          <w:p w14:paraId="5FF4553F" w14:textId="77777777" w:rsidR="00E01159" w:rsidRPr="005D3FF0" w:rsidRDefault="00E01159" w:rsidP="005F685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ㅇ</w:t>
            </w:r>
            <w:proofErr w:type="spell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가맹점수수료 차액(매출 </w:t>
            </w:r>
            <w:proofErr w:type="spell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건별</w:t>
            </w:r>
            <w:proofErr w:type="spellEnd"/>
            <w:proofErr w:type="gram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)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 xml:space="preserve"> :</w:t>
            </w:r>
            <w:proofErr w:type="gramEnd"/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 xml:space="preserve"> 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변경 전 가맹점수수료 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 xml:space="preserve">– 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우대가맹점 </w:t>
            </w:r>
          </w:p>
          <w:p w14:paraId="3B7732EB" w14:textId="77777777" w:rsidR="00E01159" w:rsidRPr="005D3FF0" w:rsidRDefault="00E01159" w:rsidP="005F6856">
            <w:pPr>
              <w:widowControl/>
              <w:wordWrap/>
              <w:autoSpaceDE/>
              <w:autoSpaceDN/>
              <w:ind w:firstLineChars="200" w:firstLine="400"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수수료</w:t>
            </w:r>
          </w:p>
          <w:p w14:paraId="66E943D3" w14:textId="77777777" w:rsidR="00E01159" w:rsidRPr="005D3FF0" w:rsidRDefault="00E01159" w:rsidP="005F685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ㅇ</w:t>
            </w:r>
            <w:proofErr w:type="spell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청구 </w:t>
            </w:r>
            <w:proofErr w:type="gram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주기 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>:</w:t>
            </w:r>
            <w:proofErr w:type="gramEnd"/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 xml:space="preserve"> 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반기 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>(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매년 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>2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월/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>8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월 청구 분)</w:t>
            </w:r>
          </w:p>
        </w:tc>
      </w:tr>
      <w:tr w:rsidR="00E01159" w:rsidRPr="00F575E1" w14:paraId="07911F39" w14:textId="77777777" w:rsidTr="005F6856">
        <w:trPr>
          <w:trHeight w:val="495"/>
        </w:trPr>
        <w:tc>
          <w:tcPr>
            <w:tcW w:w="2268" w:type="dxa"/>
            <w:shd w:val="clear" w:color="auto" w:fill="auto"/>
            <w:noWrap/>
            <w:vAlign w:val="center"/>
          </w:tcPr>
          <w:p w14:paraId="189679B4" w14:textId="77777777" w:rsidR="00E01159" w:rsidRPr="005D3FF0" w:rsidRDefault="00E01159" w:rsidP="005F685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proofErr w:type="spellStart"/>
            <w:r w:rsidRPr="005D3FF0">
              <w:rPr>
                <w:rFonts w:ascii="맑은 고딕" w:eastAsia="맑은 고딕" w:hAnsi="맑은 고딕" w:cs="Arial" w:hint="eastAsia"/>
                <w:bCs/>
                <w:color w:val="000000" w:themeColor="text1"/>
                <w:kern w:val="0"/>
                <w:szCs w:val="20"/>
              </w:rPr>
              <w:t>공카드</w:t>
            </w:r>
            <w:proofErr w:type="spellEnd"/>
            <w:r w:rsidRPr="005D3FF0">
              <w:rPr>
                <w:rFonts w:ascii="맑은 고딕" w:eastAsia="맑은 고딕" w:hAnsi="맑은 고딕" w:cs="Arial"/>
                <w:bCs/>
                <w:color w:val="000000" w:themeColor="text1"/>
                <w:kern w:val="0"/>
                <w:szCs w:val="20"/>
              </w:rPr>
              <w:t xml:space="preserve"> 및 IC</w:t>
            </w:r>
            <w:r w:rsidRPr="005D3FF0">
              <w:rPr>
                <w:rFonts w:ascii="맑은 고딕" w:eastAsia="맑은 고딕" w:hAnsi="맑은 고딕" w:cs="Arial" w:hint="eastAsia"/>
                <w:bCs/>
                <w:color w:val="000000" w:themeColor="text1"/>
                <w:kern w:val="0"/>
                <w:szCs w:val="20"/>
              </w:rPr>
              <w:t>칩</w:t>
            </w:r>
            <w:r w:rsidRPr="005D3FF0">
              <w:rPr>
                <w:rFonts w:ascii="맑은 고딕" w:eastAsia="맑은 고딕" w:hAnsi="맑은 고딕" w:cs="Arial"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5D3FF0">
              <w:rPr>
                <w:rFonts w:ascii="맑은 고딕" w:eastAsia="맑은 고딕" w:hAnsi="맑은 고딕" w:cs="Arial" w:hint="eastAsia"/>
                <w:bCs/>
                <w:color w:val="000000" w:themeColor="text1"/>
                <w:kern w:val="0"/>
                <w:szCs w:val="20"/>
              </w:rPr>
              <w:t>비용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5FC79AF9" w14:textId="77777777" w:rsidR="00E01159" w:rsidRPr="005D3FF0" w:rsidRDefault="00E01159" w:rsidP="005F685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- 카드 조달 건수 X 조달단가(실비</w:t>
            </w:r>
            <w:proofErr w:type="gramStart"/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) :</w:t>
            </w:r>
            <w:proofErr w:type="gramEnd"/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 xml:space="preserve"> 당사 입고 월 기준 익월 정산</w:t>
            </w:r>
          </w:p>
        </w:tc>
      </w:tr>
      <w:tr w:rsidR="00E01159" w:rsidRPr="00F575E1" w14:paraId="3D6260FE" w14:textId="77777777" w:rsidTr="005F6856">
        <w:trPr>
          <w:trHeight w:val="495"/>
        </w:trPr>
        <w:tc>
          <w:tcPr>
            <w:tcW w:w="2268" w:type="dxa"/>
            <w:shd w:val="clear" w:color="auto" w:fill="auto"/>
            <w:noWrap/>
            <w:vAlign w:val="center"/>
          </w:tcPr>
          <w:p w14:paraId="65677C3C" w14:textId="77777777" w:rsidR="00E01159" w:rsidRPr="005D3FF0" w:rsidRDefault="00E01159" w:rsidP="005F685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proofErr w:type="spell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공카드</w:t>
            </w:r>
            <w:proofErr w:type="spell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비용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4E160248" w14:textId="77777777" w:rsidR="00E01159" w:rsidRPr="005D3FF0" w:rsidRDefault="00E01159" w:rsidP="005F685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- 카드 조달건수 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 xml:space="preserve">X 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조달단가(실비)</w:t>
            </w:r>
          </w:p>
        </w:tc>
      </w:tr>
      <w:tr w:rsidR="00E01159" w:rsidRPr="00F575E1" w14:paraId="083DD2A8" w14:textId="77777777" w:rsidTr="005F6856">
        <w:trPr>
          <w:trHeight w:val="495"/>
        </w:trPr>
        <w:tc>
          <w:tcPr>
            <w:tcW w:w="2268" w:type="dxa"/>
            <w:shd w:val="clear" w:color="auto" w:fill="auto"/>
            <w:noWrap/>
            <w:vAlign w:val="center"/>
          </w:tcPr>
          <w:p w14:paraId="022FCC24" w14:textId="77777777" w:rsidR="00E01159" w:rsidRPr="005D3FF0" w:rsidRDefault="00E01159" w:rsidP="005F685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본인배송</w:t>
            </w:r>
          </w:p>
          <w:p w14:paraId="7EB728B6" w14:textId="77777777" w:rsidR="00E01159" w:rsidRPr="005D3FF0" w:rsidRDefault="00E01159" w:rsidP="005F685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(공통)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53A1D1B1" w14:textId="57786A3E" w:rsidR="00E01159" w:rsidRPr="005D3FF0" w:rsidRDefault="00E01159" w:rsidP="005F685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- </w:t>
            </w:r>
            <w:proofErr w:type="spell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특송</w:t>
            </w:r>
            <w:proofErr w:type="spell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(서울/수도권</w:t>
            </w:r>
            <w:proofErr w:type="gram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) :</w:t>
            </w:r>
            <w:proofErr w:type="gram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@1,</w:t>
            </w:r>
            <w:r w:rsidR="00186493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>750</w:t>
            </w:r>
          </w:p>
          <w:p w14:paraId="01F662B9" w14:textId="0D43A9F2" w:rsidR="00E01159" w:rsidRPr="005D3FF0" w:rsidRDefault="00E01159" w:rsidP="005F6856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proofErr w:type="spell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ㅇ</w:t>
            </w:r>
            <w:proofErr w:type="spell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본인지정(옵션</w:t>
            </w:r>
            <w:proofErr w:type="gram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)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 xml:space="preserve"> :</w:t>
            </w:r>
            <w:proofErr w:type="gramEnd"/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 xml:space="preserve"> @330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br/>
              <w:t>- 우체국 등기(도서/산간지역) : 신우편번호 @2,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>7</w:t>
            </w:r>
            <w:r w:rsidR="00186493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>2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>0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/ 구우편번호 @2,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>8</w:t>
            </w:r>
            <w:r w:rsidR="00186493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>1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>0</w:t>
            </w:r>
          </w:p>
          <w:p w14:paraId="0089E63F" w14:textId="77777777" w:rsidR="00E01159" w:rsidRDefault="00E01159" w:rsidP="005F685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proofErr w:type="spell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ㅇ</w:t>
            </w:r>
            <w:proofErr w:type="spell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본인지정(옵션</w:t>
            </w:r>
            <w:proofErr w:type="gram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)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 xml:space="preserve"> :</w:t>
            </w:r>
            <w:proofErr w:type="gramEnd"/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 xml:space="preserve"> @1,000</w:t>
            </w:r>
          </w:p>
          <w:p w14:paraId="64360A81" w14:textId="2097A7DB" w:rsidR="00186493" w:rsidRPr="00186493" w:rsidRDefault="00186493" w:rsidP="005F685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186493">
              <w:rPr>
                <w:rFonts w:ascii="맑은 고딕" w:eastAsia="맑은 고딕" w:hAnsi="맑은 고딕" w:cs="Arial" w:hint="eastAsia"/>
                <w:color w:val="000000" w:themeColor="text1"/>
                <w:kern w:val="0"/>
                <w:sz w:val="18"/>
                <w:szCs w:val="18"/>
              </w:rPr>
              <w:t>*</w:t>
            </w:r>
            <w:r w:rsidRPr="00186493">
              <w:rPr>
                <w:rFonts w:ascii="맑은 고딕" w:eastAsia="맑은 고딕" w:hAnsi="맑은 고딕" w:cs="Arial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86493">
              <w:rPr>
                <w:rFonts w:ascii="맑은 고딕" w:eastAsia="맑은 고딕" w:hAnsi="맑은 고딕" w:cs="Arial" w:hint="eastAsia"/>
                <w:color w:val="000000" w:themeColor="text1"/>
                <w:kern w:val="0"/>
                <w:sz w:val="18"/>
                <w:szCs w:val="18"/>
              </w:rPr>
              <w:t>배송비용 가격체계 변경 가능성이 있으며, 변경 시 별도 공문 전달 예정</w:t>
            </w:r>
          </w:p>
        </w:tc>
      </w:tr>
      <w:tr w:rsidR="00E01159" w:rsidRPr="00F575E1" w14:paraId="01E3D798" w14:textId="77777777" w:rsidTr="005F6856">
        <w:trPr>
          <w:trHeight w:val="495"/>
        </w:trPr>
        <w:tc>
          <w:tcPr>
            <w:tcW w:w="2268" w:type="dxa"/>
            <w:shd w:val="clear" w:color="auto" w:fill="auto"/>
            <w:noWrap/>
            <w:vAlign w:val="center"/>
          </w:tcPr>
          <w:p w14:paraId="46C72EB4" w14:textId="77777777" w:rsidR="00E01159" w:rsidRPr="005D3FF0" w:rsidRDefault="00E01159" w:rsidP="005F685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긴급배송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br/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(선택)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625787A8" w14:textId="77777777" w:rsidR="00E01159" w:rsidRPr="005D3FF0" w:rsidRDefault="00E01159" w:rsidP="005F685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- 일반발급(1영업일</w:t>
            </w:r>
            <w:proofErr w:type="gram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) :</w:t>
            </w:r>
            <w:proofErr w:type="gram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@3,300</w:t>
            </w:r>
          </w:p>
          <w:p w14:paraId="52FC10D2" w14:textId="77777777" w:rsidR="00E01159" w:rsidRPr="005D3FF0" w:rsidRDefault="00E01159" w:rsidP="005F6856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proofErr w:type="spell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ㅇ</w:t>
            </w:r>
            <w:proofErr w:type="spell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본인지정(옵션</w:t>
            </w:r>
            <w:proofErr w:type="gram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)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 xml:space="preserve"> :</w:t>
            </w:r>
            <w:proofErr w:type="gramEnd"/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 xml:space="preserve"> @330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br/>
              <w:t>- 일반발급(2영업일) : @2,200</w:t>
            </w:r>
          </w:p>
          <w:p w14:paraId="2B1E2B7F" w14:textId="77777777" w:rsidR="00E01159" w:rsidRPr="005D3FF0" w:rsidRDefault="00E01159" w:rsidP="005F6856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proofErr w:type="spell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ㅇ</w:t>
            </w:r>
            <w:proofErr w:type="spell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본인지정(옵션</w:t>
            </w:r>
            <w:proofErr w:type="gram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)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 xml:space="preserve"> :</w:t>
            </w:r>
            <w:proofErr w:type="gramEnd"/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 xml:space="preserve"> @330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br/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 xml:space="preserve">- </w:t>
            </w:r>
            <w:proofErr w:type="spell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퀵발급</w:t>
            </w:r>
            <w:proofErr w:type="spell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퀵배송</w:t>
            </w:r>
            <w:proofErr w:type="spell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: @3,300원 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 xml:space="preserve">/ 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우체국 익일특급 등기 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>@3,850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원</w:t>
            </w:r>
          </w:p>
          <w:p w14:paraId="3F776D7F" w14:textId="77777777" w:rsidR="00E01159" w:rsidRPr="005D3FF0" w:rsidRDefault="00E01159" w:rsidP="005F6856">
            <w:pPr>
              <w:widowControl/>
              <w:wordWrap/>
              <w:autoSpaceDE/>
              <w:autoSpaceDN/>
              <w:ind w:firstLineChars="18" w:firstLine="36"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 o </w:t>
            </w:r>
            <w:proofErr w:type="spellStart"/>
            <w:proofErr w:type="gram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동의서징구배송</w:t>
            </w:r>
            <w:proofErr w:type="spell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:</w:t>
            </w:r>
            <w:proofErr w:type="gram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@1,000 (옵션 : </w:t>
            </w:r>
            <w:proofErr w:type="spell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동의서징구</w:t>
            </w:r>
            <w:proofErr w:type="spell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배송 업무가 있는</w:t>
            </w:r>
          </w:p>
          <w:p w14:paraId="645086A7" w14:textId="77777777" w:rsidR="00E01159" w:rsidRDefault="00E01159" w:rsidP="005F685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경우만 청구)</w:t>
            </w:r>
          </w:p>
          <w:p w14:paraId="63B06A1D" w14:textId="004AB0AE" w:rsidR="00186493" w:rsidRPr="005D3FF0" w:rsidRDefault="00186493" w:rsidP="005F685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186493">
              <w:rPr>
                <w:rFonts w:ascii="맑은 고딕" w:eastAsia="맑은 고딕" w:hAnsi="맑은 고딕" w:cs="Arial" w:hint="eastAsia"/>
                <w:color w:val="000000" w:themeColor="text1"/>
                <w:kern w:val="0"/>
                <w:sz w:val="18"/>
                <w:szCs w:val="18"/>
              </w:rPr>
              <w:t>*</w:t>
            </w:r>
            <w:r w:rsidRPr="00186493">
              <w:rPr>
                <w:rFonts w:ascii="맑은 고딕" w:eastAsia="맑은 고딕" w:hAnsi="맑은 고딕" w:cs="Arial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86493">
              <w:rPr>
                <w:rFonts w:ascii="맑은 고딕" w:eastAsia="맑은 고딕" w:hAnsi="맑은 고딕" w:cs="Arial" w:hint="eastAsia"/>
                <w:color w:val="000000" w:themeColor="text1"/>
                <w:kern w:val="0"/>
                <w:sz w:val="18"/>
                <w:szCs w:val="18"/>
              </w:rPr>
              <w:t>배송비용 가격체계 변경 가능성이 있으며, 변경 시 별도 공문 전달 예정</w:t>
            </w:r>
          </w:p>
        </w:tc>
      </w:tr>
      <w:tr w:rsidR="00E01159" w:rsidRPr="00F575E1" w14:paraId="338B10CC" w14:textId="77777777" w:rsidTr="005F6856">
        <w:trPr>
          <w:trHeight w:val="495"/>
        </w:trPr>
        <w:tc>
          <w:tcPr>
            <w:tcW w:w="2268" w:type="dxa"/>
            <w:shd w:val="clear" w:color="auto" w:fill="auto"/>
            <w:noWrap/>
            <w:vAlign w:val="center"/>
          </w:tcPr>
          <w:p w14:paraId="1CD29BC4" w14:textId="77777777" w:rsidR="00E01159" w:rsidRPr="005D3FF0" w:rsidRDefault="00E01159" w:rsidP="005F685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긴급발급 처리 수수료</w:t>
            </w:r>
          </w:p>
          <w:p w14:paraId="56AE74DD" w14:textId="77777777" w:rsidR="00E01159" w:rsidRPr="005D3FF0" w:rsidRDefault="00E01159" w:rsidP="005F685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(공통)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7DC617C6" w14:textId="77777777" w:rsidR="00E01159" w:rsidRPr="005D3FF0" w:rsidRDefault="00E01159" w:rsidP="005F685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- 긴급발급 </w:t>
            </w:r>
            <w:proofErr w:type="spell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요청건당</w:t>
            </w:r>
            <w:proofErr w:type="spell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x @1,680</w:t>
            </w:r>
          </w:p>
        </w:tc>
      </w:tr>
      <w:tr w:rsidR="00E01159" w:rsidRPr="00F575E1" w14:paraId="17F15993" w14:textId="77777777" w:rsidTr="005F6856">
        <w:trPr>
          <w:trHeight w:val="495"/>
        </w:trPr>
        <w:tc>
          <w:tcPr>
            <w:tcW w:w="2268" w:type="dxa"/>
            <w:shd w:val="clear" w:color="auto" w:fill="auto"/>
            <w:noWrap/>
            <w:vAlign w:val="center"/>
          </w:tcPr>
          <w:p w14:paraId="79104456" w14:textId="77777777" w:rsidR="00E01159" w:rsidRPr="005D3FF0" w:rsidRDefault="00E01159" w:rsidP="005F685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proofErr w:type="spell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수령지변경</w:t>
            </w:r>
            <w:proofErr w:type="spell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수수료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br/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(수작업)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 xml:space="preserve"> (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공통)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001A9C78" w14:textId="77777777" w:rsidR="00E01159" w:rsidRPr="005D3FF0" w:rsidRDefault="00E01159" w:rsidP="005F685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proofErr w:type="spell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수령지</w:t>
            </w:r>
            <w:proofErr w:type="spell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변경(ON-LINE) 접수 x @550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br/>
            </w:r>
            <w:proofErr w:type="spell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수령지</w:t>
            </w:r>
            <w:proofErr w:type="spell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 변경(OFF-LINE) 접수 x @1,100</w:t>
            </w:r>
          </w:p>
        </w:tc>
      </w:tr>
      <w:tr w:rsidR="00E01159" w:rsidRPr="00F575E1" w14:paraId="0510FE1F" w14:textId="77777777" w:rsidTr="005F6856">
        <w:trPr>
          <w:trHeight w:val="495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10615CD" w14:textId="77777777" w:rsidR="00E01159" w:rsidRPr="005D3FF0" w:rsidRDefault="00E01159" w:rsidP="005F685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반송카드 재배송수수료</w:t>
            </w:r>
          </w:p>
        </w:tc>
        <w:tc>
          <w:tcPr>
            <w:tcW w:w="6946" w:type="dxa"/>
            <w:shd w:val="clear" w:color="auto" w:fill="auto"/>
            <w:vAlign w:val="center"/>
            <w:hideMark/>
          </w:tcPr>
          <w:p w14:paraId="219B47AC" w14:textId="77777777" w:rsidR="00E01159" w:rsidRDefault="00E01159" w:rsidP="005F685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 xml:space="preserve">- </w:t>
            </w:r>
            <w:proofErr w:type="spell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특송</w:t>
            </w:r>
            <w:proofErr w:type="spellEnd"/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>(인편)</w:t>
            </w:r>
            <w:proofErr w:type="gram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배송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 xml:space="preserve"> :</w:t>
            </w:r>
            <w:proofErr w:type="gramEnd"/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 xml:space="preserve"> @1,</w:t>
            </w:r>
            <w:r w:rsidR="00186493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>75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>0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br/>
              <w:t xml:space="preserve">- 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일반등기배송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 xml:space="preserve"> : @2,7</w:t>
            </w:r>
            <w:r w:rsidR="00186493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>2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>0</w:t>
            </w:r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(우체국</w:t>
            </w:r>
            <w:r w:rsidRPr="005D3FF0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실비)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br/>
              <w:t>- 동의서배송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 xml:space="preserve"> : @4,700</w:t>
            </w:r>
          </w:p>
          <w:p w14:paraId="017F2091" w14:textId="5D1949AE" w:rsidR="00186493" w:rsidRPr="005D3FF0" w:rsidRDefault="00186493" w:rsidP="005F685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186493">
              <w:rPr>
                <w:rFonts w:ascii="맑은 고딕" w:eastAsia="맑은 고딕" w:hAnsi="맑은 고딕" w:cs="Arial" w:hint="eastAsia"/>
                <w:color w:val="000000" w:themeColor="text1"/>
                <w:kern w:val="0"/>
                <w:sz w:val="18"/>
                <w:szCs w:val="18"/>
              </w:rPr>
              <w:t>*</w:t>
            </w:r>
            <w:r w:rsidRPr="00186493">
              <w:rPr>
                <w:rFonts w:ascii="맑은 고딕" w:eastAsia="맑은 고딕" w:hAnsi="맑은 고딕" w:cs="Arial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86493">
              <w:rPr>
                <w:rFonts w:ascii="맑은 고딕" w:eastAsia="맑은 고딕" w:hAnsi="맑은 고딕" w:cs="Arial" w:hint="eastAsia"/>
                <w:color w:val="000000" w:themeColor="text1"/>
                <w:kern w:val="0"/>
                <w:sz w:val="18"/>
                <w:szCs w:val="18"/>
              </w:rPr>
              <w:t>배송비용 가격체계 변경 가능성이 있으며, 변경 시 별도 공문 전달 예정</w:t>
            </w:r>
          </w:p>
        </w:tc>
      </w:tr>
      <w:tr w:rsidR="00E01159" w:rsidRPr="00F575E1" w14:paraId="6E2F3524" w14:textId="77777777" w:rsidTr="005F6856">
        <w:trPr>
          <w:trHeight w:val="495"/>
        </w:trPr>
        <w:tc>
          <w:tcPr>
            <w:tcW w:w="2268" w:type="dxa"/>
            <w:shd w:val="clear" w:color="auto" w:fill="auto"/>
            <w:noWrap/>
            <w:vAlign w:val="center"/>
          </w:tcPr>
          <w:p w14:paraId="77F19B83" w14:textId="77777777" w:rsidR="00E01159" w:rsidRPr="005D3FF0" w:rsidRDefault="00E01159" w:rsidP="005F685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lastRenderedPageBreak/>
              <w:t>반송카드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 xml:space="preserve"> 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폐기업무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 xml:space="preserve"> 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관련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 xml:space="preserve"> 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수수료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0AE7FB65" w14:textId="77777777" w:rsidR="00E01159" w:rsidRPr="005D3FF0" w:rsidRDefault="00E01159" w:rsidP="005F6856">
            <w:pPr>
              <w:rPr>
                <w:rFonts w:ascii="맑은 고딕" w:eastAsia="맑은 고딕" w:hAnsi="맑은 고딕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/>
                <w:color w:val="000000" w:themeColor="text1"/>
              </w:rPr>
              <w:t xml:space="preserve">- </w:t>
            </w:r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실적</w:t>
            </w:r>
            <w:r w:rsidRPr="005D3FF0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산정</w:t>
            </w:r>
            <w:r w:rsidRPr="005D3FF0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gramStart"/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기준</w:t>
            </w:r>
            <w:r w:rsidRPr="005D3FF0">
              <w:rPr>
                <w:rFonts w:ascii="맑은 고딕" w:eastAsia="맑은 고딕" w:hAnsi="맑은 고딕"/>
                <w:color w:val="000000" w:themeColor="text1"/>
              </w:rPr>
              <w:t xml:space="preserve"> :</w:t>
            </w:r>
            <w:proofErr w:type="gramEnd"/>
            <w:r w:rsidRPr="005D3FF0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매월</w:t>
            </w:r>
            <w:r w:rsidRPr="005D3FF0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슬라이딩(단일)</w:t>
            </w:r>
          </w:p>
          <w:p w14:paraId="00A3FD3B" w14:textId="77777777" w:rsidR="00E01159" w:rsidRPr="005D3FF0" w:rsidRDefault="00E01159" w:rsidP="005F685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D3FF0">
              <w:rPr>
                <w:rFonts w:ascii="맑은 고딕" w:eastAsia="맑은 고딕" w:hAnsi="맑은 고딕"/>
                <w:color w:val="000000" w:themeColor="text1"/>
              </w:rPr>
              <w:t xml:space="preserve">o </w:t>
            </w:r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매월</w:t>
            </w:r>
            <w:r w:rsidRPr="005D3FF0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1일부터</w:t>
            </w:r>
            <w:r w:rsidRPr="005D3FF0">
              <w:rPr>
                <w:rFonts w:ascii="맑은 고딕" w:eastAsia="맑은 고딕" w:hAnsi="맑은 고딕"/>
                <w:color w:val="000000" w:themeColor="text1"/>
              </w:rPr>
              <w:t xml:space="preserve"> ~ </w:t>
            </w:r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말일까지</w:t>
            </w:r>
            <w:r w:rsidRPr="005D3FF0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당사에</w:t>
            </w:r>
            <w:r w:rsidRPr="005D3FF0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접수</w:t>
            </w:r>
            <w:r w:rsidRPr="005D3FF0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gramStart"/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등록</w:t>
            </w:r>
            <w:r w:rsidRPr="005D3FF0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된</w:t>
            </w:r>
            <w:proofErr w:type="gramEnd"/>
            <w:r w:rsidRPr="005D3FF0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반송(폐기)카드</w:t>
            </w:r>
            <w:r w:rsidRPr="005D3FF0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수</w:t>
            </w:r>
          </w:p>
          <w:p w14:paraId="2E366201" w14:textId="77777777" w:rsidR="00E01159" w:rsidRPr="005D3FF0" w:rsidRDefault="00E01159" w:rsidP="005F6856">
            <w:pPr>
              <w:rPr>
                <w:rFonts w:ascii="맑은 고딕" w:eastAsia="맑은 고딕" w:hAnsi="맑은 고딕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/>
                <w:color w:val="000000" w:themeColor="text1"/>
              </w:rPr>
              <w:t xml:space="preserve">- </w:t>
            </w:r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반송(폐기)</w:t>
            </w:r>
            <w:proofErr w:type="spellStart"/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카드수</w:t>
            </w:r>
            <w:proofErr w:type="spellEnd"/>
            <w:r w:rsidRPr="005D3FF0">
              <w:rPr>
                <w:rFonts w:ascii="맑은 고딕" w:eastAsia="맑은 고딕" w:hAnsi="맑은 고딕"/>
                <w:color w:val="000000" w:themeColor="text1"/>
              </w:rPr>
              <w:t xml:space="preserve"> x </w:t>
            </w:r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월</w:t>
            </w:r>
            <w:r w:rsidRPr="005D3FF0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슬라이딩(단일)</w:t>
            </w:r>
          </w:p>
          <w:p w14:paraId="775A8239" w14:textId="77777777" w:rsidR="00E01159" w:rsidRPr="005D3FF0" w:rsidRDefault="00E01159" w:rsidP="005F6856">
            <w:pPr>
              <w:rPr>
                <w:rFonts w:ascii="맑은 고딕" w:eastAsia="맑은 고딕" w:hAnsi="맑은 고딕"/>
                <w:color w:val="000000" w:themeColor="text1"/>
                <w:kern w:val="0"/>
                <w:szCs w:val="20"/>
              </w:rPr>
            </w:pPr>
            <w:proofErr w:type="spellStart"/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ㅇ</w:t>
            </w:r>
            <w:proofErr w:type="spellEnd"/>
            <w:r w:rsidRPr="005D3FF0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월</w:t>
            </w:r>
            <w:r w:rsidRPr="005D3FF0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500건</w:t>
            </w:r>
            <w:r w:rsidRPr="005D3FF0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이하</w:t>
            </w:r>
            <w:r w:rsidRPr="005D3FF0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건당</w:t>
            </w:r>
            <w:r w:rsidRPr="005D3FF0">
              <w:rPr>
                <w:rFonts w:ascii="맑은 고딕" w:eastAsia="맑은 고딕" w:hAnsi="맑은 고딕"/>
                <w:color w:val="000000" w:themeColor="text1"/>
              </w:rPr>
              <w:t xml:space="preserve"> @1,500</w:t>
            </w:r>
          </w:p>
          <w:p w14:paraId="6642C372" w14:textId="77777777" w:rsidR="00E01159" w:rsidRPr="005D3FF0" w:rsidRDefault="00E01159" w:rsidP="005F6856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ㅇ</w:t>
            </w:r>
            <w:proofErr w:type="spellEnd"/>
            <w:r w:rsidRPr="005D3FF0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월</w:t>
            </w:r>
            <w:r w:rsidRPr="005D3FF0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500건</w:t>
            </w:r>
            <w:r w:rsidRPr="005D3FF0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초과</w:t>
            </w:r>
            <w:r w:rsidRPr="005D3FF0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건당</w:t>
            </w:r>
            <w:r w:rsidRPr="005D3FF0">
              <w:rPr>
                <w:rFonts w:ascii="맑은 고딕" w:eastAsia="맑은 고딕" w:hAnsi="맑은 고딕"/>
                <w:color w:val="000000" w:themeColor="text1"/>
              </w:rPr>
              <w:t xml:space="preserve"> @1,000</w:t>
            </w:r>
          </w:p>
          <w:p w14:paraId="2A50E2E1" w14:textId="77777777" w:rsidR="00E01159" w:rsidRPr="005D3FF0" w:rsidRDefault="00E01159" w:rsidP="005F6856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ㅇ</w:t>
            </w:r>
            <w:proofErr w:type="spellEnd"/>
            <w:r w:rsidRPr="005D3FF0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월</w:t>
            </w:r>
            <w:r w:rsidRPr="005D3FF0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1,000건</w:t>
            </w:r>
            <w:r w:rsidRPr="005D3FF0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초과</w:t>
            </w:r>
            <w:r w:rsidRPr="005D3FF0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건당</w:t>
            </w:r>
            <w:r w:rsidRPr="005D3FF0">
              <w:rPr>
                <w:rFonts w:ascii="맑은 고딕" w:eastAsia="맑은 고딕" w:hAnsi="맑은 고딕"/>
                <w:color w:val="000000" w:themeColor="text1"/>
              </w:rPr>
              <w:t xml:space="preserve"> @700</w:t>
            </w:r>
          </w:p>
          <w:p w14:paraId="7C1C8BE1" w14:textId="77777777" w:rsidR="00E01159" w:rsidRPr="005D3FF0" w:rsidRDefault="00E01159" w:rsidP="005F6856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ㅇ</w:t>
            </w:r>
            <w:proofErr w:type="spellEnd"/>
            <w:r w:rsidRPr="005D3FF0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월</w:t>
            </w:r>
            <w:r w:rsidRPr="005D3FF0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5,000건</w:t>
            </w:r>
            <w:r w:rsidRPr="005D3FF0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초과</w:t>
            </w:r>
            <w:r w:rsidRPr="005D3FF0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건당</w:t>
            </w:r>
            <w:r w:rsidRPr="005D3FF0">
              <w:rPr>
                <w:rFonts w:ascii="맑은 고딕" w:eastAsia="맑은 고딕" w:hAnsi="맑은 고딕"/>
                <w:color w:val="000000" w:themeColor="text1"/>
              </w:rPr>
              <w:t xml:space="preserve"> @500</w:t>
            </w:r>
          </w:p>
        </w:tc>
      </w:tr>
      <w:tr w:rsidR="00E01159" w:rsidRPr="00F575E1" w14:paraId="13CA5B35" w14:textId="77777777" w:rsidTr="005F6856">
        <w:trPr>
          <w:trHeight w:val="542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4169067" w14:textId="77777777" w:rsidR="00E01159" w:rsidRPr="005D3FF0" w:rsidRDefault="00E01159" w:rsidP="005F685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DM동봉수수료</w:t>
            </w:r>
          </w:p>
        </w:tc>
        <w:tc>
          <w:tcPr>
            <w:tcW w:w="6946" w:type="dxa"/>
            <w:shd w:val="clear" w:color="auto" w:fill="auto"/>
            <w:noWrap/>
            <w:vAlign w:val="center"/>
            <w:hideMark/>
          </w:tcPr>
          <w:p w14:paraId="10AE8FAB" w14:textId="77777777" w:rsidR="00E01159" w:rsidRPr="005D3FF0" w:rsidRDefault="00E01159" w:rsidP="005F685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- 쿠폰 동봉 건수 x @20</w:t>
            </w:r>
          </w:p>
        </w:tc>
      </w:tr>
      <w:tr w:rsidR="00E01159" w:rsidRPr="00F575E1" w14:paraId="4146DB15" w14:textId="77777777" w:rsidTr="005F6856">
        <w:trPr>
          <w:trHeight w:val="1080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519A9B0" w14:textId="77777777" w:rsidR="00E01159" w:rsidRPr="005D3FF0" w:rsidRDefault="00E01159" w:rsidP="005F685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기타(캐리어 폐기비용 청구 등)</w:t>
            </w:r>
          </w:p>
        </w:tc>
        <w:tc>
          <w:tcPr>
            <w:tcW w:w="6946" w:type="dxa"/>
            <w:shd w:val="clear" w:color="auto" w:fill="auto"/>
            <w:vAlign w:val="center"/>
            <w:hideMark/>
          </w:tcPr>
          <w:p w14:paraId="548FAFEF" w14:textId="77777777" w:rsidR="00E01159" w:rsidRPr="005D3FF0" w:rsidRDefault="00E01159" w:rsidP="005F685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- 고객사의 카드상품 및 캐리어 내용 변경 시 기 조달했던 인쇄물 </w:t>
            </w:r>
          </w:p>
          <w:p w14:paraId="275D4C5A" w14:textId="77777777" w:rsidR="00E01159" w:rsidRPr="005D3FF0" w:rsidRDefault="00E01159" w:rsidP="005F6856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(</w:t>
            </w:r>
            <w:proofErr w:type="spell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카드캐리어</w:t>
            </w:r>
            <w:proofErr w:type="spellEnd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, 안내문)의 폐기에 따른 비용 청구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br/>
              <w:t>- 고객사의 인쇄물 조달 요청 시 대행 처리 후 비용 청구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br/>
              <w:t>- 기타 비용을 수반하는 업무 발생 시</w:t>
            </w:r>
          </w:p>
        </w:tc>
      </w:tr>
      <w:tr w:rsidR="00E01159" w:rsidRPr="00F575E1" w14:paraId="033D4C20" w14:textId="77777777" w:rsidTr="005F6856">
        <w:trPr>
          <w:trHeight w:val="1320"/>
        </w:trPr>
        <w:tc>
          <w:tcPr>
            <w:tcW w:w="2268" w:type="dxa"/>
            <w:shd w:val="clear" w:color="auto" w:fill="auto"/>
            <w:noWrap/>
            <w:vAlign w:val="center"/>
          </w:tcPr>
          <w:p w14:paraId="564F8BEB" w14:textId="77777777" w:rsidR="00E01159" w:rsidRPr="005D3FF0" w:rsidRDefault="00E01159" w:rsidP="005F685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 xml:space="preserve">소량 </w:t>
            </w:r>
            <w:proofErr w:type="spellStart"/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공카드</w:t>
            </w:r>
            <w:proofErr w:type="spellEnd"/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proofErr w:type="spellStart"/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제판비</w:t>
            </w:r>
            <w:proofErr w:type="spellEnd"/>
          </w:p>
        </w:tc>
        <w:tc>
          <w:tcPr>
            <w:tcW w:w="6946" w:type="dxa"/>
            <w:shd w:val="clear" w:color="auto" w:fill="auto"/>
            <w:vAlign w:val="center"/>
          </w:tcPr>
          <w:p w14:paraId="44B7A7AA" w14:textId="77777777" w:rsidR="00E01159" w:rsidRPr="005D3FF0" w:rsidRDefault="00E01159" w:rsidP="005F685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- (2,000매 미만 제작하는 MS공카드 유형별) X @150,000</w:t>
            </w:r>
          </w:p>
          <w:p w14:paraId="54A7F0CF" w14:textId="77777777" w:rsidR="00E01159" w:rsidRPr="005D3FF0" w:rsidRDefault="00E01159" w:rsidP="005F685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- (1,000매 미만 제작하는 IC공카드 유형별) X @300,000</w:t>
            </w:r>
          </w:p>
          <w:p w14:paraId="49CE1D0D" w14:textId="77777777" w:rsidR="00E01159" w:rsidRPr="005D3FF0" w:rsidRDefault="00E01159" w:rsidP="005F685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- (1,000매 이상 3,000매 미만 제작하는 IC공카드 유형별) X @200,000</w:t>
            </w:r>
          </w:p>
        </w:tc>
      </w:tr>
      <w:tr w:rsidR="00E01159" w:rsidRPr="00120975" w14:paraId="68C074EC" w14:textId="77777777" w:rsidTr="005F6856">
        <w:trPr>
          <w:trHeight w:val="3447"/>
        </w:trPr>
        <w:tc>
          <w:tcPr>
            <w:tcW w:w="2268" w:type="dxa"/>
            <w:shd w:val="clear" w:color="auto" w:fill="auto"/>
            <w:noWrap/>
            <w:vAlign w:val="center"/>
          </w:tcPr>
          <w:p w14:paraId="619E1747" w14:textId="77777777" w:rsidR="00E01159" w:rsidRPr="005D3FF0" w:rsidRDefault="00E01159" w:rsidP="005F685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카드발급</w:t>
            </w:r>
          </w:p>
          <w:p w14:paraId="08EFECB8" w14:textId="77777777" w:rsidR="00E01159" w:rsidRPr="005D3FF0" w:rsidRDefault="00E01159" w:rsidP="005F685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서비스수수료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775904DD" w14:textId="77777777" w:rsidR="00E01159" w:rsidRPr="0020479A" w:rsidRDefault="00E01159" w:rsidP="005F6856">
            <w:pPr>
              <w:widowControl/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IC카드발급 </w:t>
            </w:r>
            <w:proofErr w:type="gramStart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서비스수수료 :</w:t>
            </w:r>
            <w:proofErr w:type="gramEnd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0C587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@950</w:t>
            </w:r>
            <w:r w:rsidRPr="000C587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원/건</w:t>
            </w:r>
          </w:p>
          <w:p w14:paraId="2D1C9111" w14:textId="77777777" w:rsidR="00E01159" w:rsidRPr="0020479A" w:rsidRDefault="00E01159" w:rsidP="005F6856">
            <w:pPr>
              <w:widowControl/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사용등록 </w:t>
            </w:r>
            <w:proofErr w:type="spellStart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안내스티커</w:t>
            </w:r>
            <w:proofErr w:type="spellEnd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부착 :</w:t>
            </w:r>
            <w:proofErr w:type="gramEnd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@50원/건</w:t>
            </w:r>
          </w:p>
          <w:p w14:paraId="3BF5F98A" w14:textId="77777777" w:rsidR="00E01159" w:rsidRPr="0020479A" w:rsidRDefault="00E01159" w:rsidP="005F6856">
            <w:pPr>
              <w:widowControl/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- 1차 IC카드발급 </w:t>
            </w:r>
            <w:proofErr w:type="gramStart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서비스수수료 :</w:t>
            </w:r>
            <w:proofErr w:type="gramEnd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@950원/건</w:t>
            </w:r>
          </w:p>
          <w:p w14:paraId="6672FE18" w14:textId="77777777" w:rsidR="00E01159" w:rsidRPr="0020479A" w:rsidRDefault="00E01159" w:rsidP="005F6856">
            <w:pPr>
              <w:widowControl/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테스트 카드발급 </w:t>
            </w:r>
            <w:proofErr w:type="gramStart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서비스수수료 :</w:t>
            </w:r>
            <w:proofErr w:type="gramEnd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@1,680원/건</w:t>
            </w:r>
          </w:p>
          <w:p w14:paraId="648ACC30" w14:textId="77777777" w:rsidR="00E01159" w:rsidRPr="0020479A" w:rsidRDefault="00E01159" w:rsidP="005F6856">
            <w:pPr>
              <w:widowControl/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IC </w:t>
            </w:r>
            <w:proofErr w:type="spellStart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기프트</w:t>
            </w:r>
            <w:proofErr w:type="spellEnd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카드발급 </w:t>
            </w:r>
            <w:proofErr w:type="gramStart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서비스수수료 :</w:t>
            </w:r>
            <w:proofErr w:type="gramEnd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@520원/건</w:t>
            </w:r>
          </w:p>
          <w:p w14:paraId="3BC835BD" w14:textId="77777777" w:rsidR="00E01159" w:rsidRPr="0020479A" w:rsidRDefault="00E01159" w:rsidP="005F6856">
            <w:pPr>
              <w:widowControl/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MS </w:t>
            </w:r>
            <w:proofErr w:type="spellStart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기프트</w:t>
            </w:r>
            <w:proofErr w:type="spellEnd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카드발급 </w:t>
            </w:r>
            <w:proofErr w:type="gramStart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서비스수수료 :</w:t>
            </w:r>
            <w:proofErr w:type="gramEnd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@211.9원/건</w:t>
            </w:r>
          </w:p>
          <w:p w14:paraId="0AC26782" w14:textId="77777777" w:rsidR="00E01159" w:rsidRPr="0020479A" w:rsidRDefault="00E01159" w:rsidP="005F6856">
            <w:pPr>
              <w:widowControl/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메탈 소재 레이저 카드발급 </w:t>
            </w:r>
            <w:proofErr w:type="gramStart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서비스수수료 :</w:t>
            </w:r>
            <w:proofErr w:type="gramEnd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@10,000원/건</w:t>
            </w:r>
          </w:p>
          <w:p w14:paraId="5F09A384" w14:textId="77777777" w:rsidR="00E01159" w:rsidRPr="0020479A" w:rsidRDefault="00E01159" w:rsidP="005F6856">
            <w:pPr>
              <w:widowControl/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발급 옵션 서비스수수료</w:t>
            </w:r>
          </w:p>
          <w:p w14:paraId="0FD2EF20" w14:textId="77777777" w:rsidR="00E01159" w:rsidRPr="0020479A" w:rsidRDefault="00E01159" w:rsidP="005F6856">
            <w:pPr>
              <w:widowControl/>
              <w:wordWrap/>
              <w:autoSpaceDE/>
              <w:ind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ㅇ</w:t>
            </w:r>
            <w:proofErr w:type="spellEnd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컬러 그래픽 카드발급 </w:t>
            </w:r>
            <w:proofErr w:type="gramStart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서비스수수료 :</w:t>
            </w:r>
            <w:proofErr w:type="gramEnd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@528원/건</w:t>
            </w:r>
          </w:p>
          <w:p w14:paraId="2A2C4EE1" w14:textId="77777777" w:rsidR="00E01159" w:rsidRPr="0020479A" w:rsidRDefault="00E01159" w:rsidP="005F6856">
            <w:pPr>
              <w:widowControl/>
              <w:wordWrap/>
              <w:autoSpaceDE/>
              <w:ind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ㅇ</w:t>
            </w:r>
            <w:proofErr w:type="spellEnd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단색 그래픽 카드발급 </w:t>
            </w:r>
            <w:proofErr w:type="gramStart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서비스수수료 :</w:t>
            </w:r>
            <w:proofErr w:type="gramEnd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@200원/건</w:t>
            </w:r>
          </w:p>
          <w:p w14:paraId="00DAE6AF" w14:textId="77777777" w:rsidR="00E01159" w:rsidRPr="0020479A" w:rsidRDefault="00E01159" w:rsidP="005F6856">
            <w:pPr>
              <w:widowControl/>
              <w:wordWrap/>
              <w:autoSpaceDE/>
              <w:ind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ㅇ</w:t>
            </w:r>
            <w:proofErr w:type="spellEnd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후면 그래픽 카드발급 </w:t>
            </w:r>
            <w:proofErr w:type="gramStart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서비스수수료 :</w:t>
            </w:r>
            <w:proofErr w:type="gramEnd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@28원/건</w:t>
            </w:r>
          </w:p>
          <w:p w14:paraId="68D06BFD" w14:textId="77777777" w:rsidR="00E01159" w:rsidRPr="0020479A" w:rsidRDefault="00E01159" w:rsidP="005F6856">
            <w:pPr>
              <w:widowControl/>
              <w:wordWrap/>
              <w:autoSpaceDE/>
              <w:ind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ㅇ</w:t>
            </w:r>
            <w:proofErr w:type="spellEnd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사진 카드발급 </w:t>
            </w:r>
            <w:proofErr w:type="gramStart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서비스수수료 :</w:t>
            </w:r>
            <w:proofErr w:type="gramEnd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@1,621원/건</w:t>
            </w:r>
          </w:p>
          <w:p w14:paraId="1ECBAD64" w14:textId="77777777" w:rsidR="00E01159" w:rsidRPr="0020479A" w:rsidRDefault="00E01159" w:rsidP="005F6856">
            <w:pPr>
              <w:widowControl/>
              <w:wordWrap/>
              <w:autoSpaceDE/>
              <w:ind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ㅇ</w:t>
            </w:r>
            <w:proofErr w:type="spellEnd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점자 카드발급 </w:t>
            </w:r>
            <w:proofErr w:type="gramStart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서비스수수료 :</w:t>
            </w:r>
            <w:proofErr w:type="gramEnd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@900원/건</w:t>
            </w:r>
          </w:p>
          <w:p w14:paraId="06C7AA87" w14:textId="77777777" w:rsidR="00E01159" w:rsidRPr="0020479A" w:rsidRDefault="00E01159" w:rsidP="005F6856">
            <w:pPr>
              <w:widowControl/>
              <w:wordWrap/>
              <w:autoSpaceDE/>
              <w:ind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ㅇ</w:t>
            </w:r>
            <w:proofErr w:type="spellEnd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메탈 외 소재 레이저 카드발급 </w:t>
            </w:r>
            <w:proofErr w:type="gramStart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서비스수수료 :</w:t>
            </w:r>
            <w:proofErr w:type="gramEnd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@1,000/건</w:t>
            </w:r>
          </w:p>
          <w:p w14:paraId="34E59E50" w14:textId="77777777" w:rsidR="00E01159" w:rsidRPr="0020479A" w:rsidRDefault="00E01159" w:rsidP="005F6856">
            <w:pPr>
              <w:widowControl/>
              <w:wordWrap/>
              <w:autoSpaceDE/>
              <w:ind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ㅇ</w:t>
            </w:r>
            <w:proofErr w:type="spellEnd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사용등록스티커</w:t>
            </w:r>
            <w:proofErr w:type="spellEnd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부착 </w:t>
            </w:r>
            <w:proofErr w:type="gramStart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서비스수수료 :</w:t>
            </w:r>
            <w:proofErr w:type="gramEnd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@50원/건</w:t>
            </w:r>
          </w:p>
          <w:p w14:paraId="67F72F6A" w14:textId="77777777" w:rsidR="00E01159" w:rsidRPr="0020479A" w:rsidRDefault="00E01159" w:rsidP="005F6856">
            <w:pPr>
              <w:widowControl/>
              <w:wordWrap/>
              <w:autoSpaceDE/>
              <w:ind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ㅇ</w:t>
            </w:r>
            <w:proofErr w:type="spellEnd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MS기프트카드 </w:t>
            </w:r>
            <w:proofErr w:type="spellStart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보안스티커</w:t>
            </w:r>
            <w:proofErr w:type="spellEnd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부착 </w:t>
            </w:r>
            <w:proofErr w:type="gramStart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서비스수수료 :</w:t>
            </w:r>
            <w:proofErr w:type="gramEnd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@60원/건</w:t>
            </w:r>
          </w:p>
          <w:p w14:paraId="10E2D2DF" w14:textId="77777777" w:rsidR="00E01159" w:rsidRPr="005D3FF0" w:rsidRDefault="00E01159" w:rsidP="005F6856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proofErr w:type="spellStart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ㅇ</w:t>
            </w:r>
            <w:proofErr w:type="spellEnd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1차카드 50매 단위 포장 </w:t>
            </w:r>
            <w:proofErr w:type="gramStart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서비스수수료 :</w:t>
            </w:r>
            <w:proofErr w:type="gramEnd"/>
            <w:r w:rsidRPr="0020479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@1,000원/50건</w:t>
            </w:r>
          </w:p>
        </w:tc>
      </w:tr>
      <w:tr w:rsidR="00E01159" w:rsidRPr="00F575E1" w14:paraId="61DF8F00" w14:textId="77777777" w:rsidTr="005F6856">
        <w:trPr>
          <w:trHeight w:val="831"/>
        </w:trPr>
        <w:tc>
          <w:tcPr>
            <w:tcW w:w="2268" w:type="dxa"/>
            <w:shd w:val="clear" w:color="auto" w:fill="auto"/>
            <w:noWrap/>
            <w:vAlign w:val="center"/>
          </w:tcPr>
          <w:p w14:paraId="3A527F9D" w14:textId="77777777" w:rsidR="00E01159" w:rsidRPr="005D3FF0" w:rsidRDefault="00E01159" w:rsidP="005F685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별도 안내문 제작비용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09F689DF" w14:textId="77777777" w:rsidR="00E01159" w:rsidRPr="005D3FF0" w:rsidRDefault="00E01159" w:rsidP="005F685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- </w:t>
            </w:r>
            <w:proofErr w:type="gram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캐리어 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>:</w:t>
            </w:r>
            <w:proofErr w:type="gramEnd"/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 xml:space="preserve"> 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조달건수 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 xml:space="preserve">X 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조달단가(실비)</w:t>
            </w:r>
          </w:p>
          <w:p w14:paraId="5213EFB3" w14:textId="77777777" w:rsidR="00E01159" w:rsidRPr="005D3FF0" w:rsidRDefault="00E01159" w:rsidP="005F685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 xml:space="preserve">- </w:t>
            </w:r>
            <w:proofErr w:type="gramStart"/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봉투 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>:</w:t>
            </w:r>
            <w:proofErr w:type="gramEnd"/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 xml:space="preserve"> 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 xml:space="preserve">조달건수 </w:t>
            </w:r>
            <w:r w:rsidRPr="005D3FF0"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  <w:t xml:space="preserve">X </w:t>
            </w:r>
            <w:r w:rsidRPr="005D3FF0">
              <w:rPr>
                <w:rFonts w:ascii="맑은 고딕" w:eastAsia="맑은 고딕" w:hAnsi="맑은 고딕" w:cs="Arial" w:hint="eastAsia"/>
                <w:color w:val="000000" w:themeColor="text1"/>
                <w:kern w:val="0"/>
                <w:szCs w:val="20"/>
              </w:rPr>
              <w:t>조달단가(실비)</w:t>
            </w:r>
          </w:p>
        </w:tc>
      </w:tr>
      <w:tr w:rsidR="00E01159" w:rsidRPr="00F575E1" w14:paraId="02C6E860" w14:textId="77777777" w:rsidTr="005F6856">
        <w:trPr>
          <w:trHeight w:val="831"/>
        </w:trPr>
        <w:tc>
          <w:tcPr>
            <w:tcW w:w="2268" w:type="dxa"/>
            <w:shd w:val="clear" w:color="auto" w:fill="auto"/>
            <w:noWrap/>
            <w:vAlign w:val="center"/>
          </w:tcPr>
          <w:p w14:paraId="587DDF32" w14:textId="77777777" w:rsidR="00E01159" w:rsidRPr="005D3FF0" w:rsidRDefault="00E01159" w:rsidP="005F6856">
            <w:pPr>
              <w:wordWrap/>
              <w:autoSpaceDE/>
              <w:jc w:val="center"/>
              <w:rPr>
                <w:rFonts w:ascii="맑은 고딕" w:eastAsia="맑은 고딕" w:hAnsi="맑은 고딕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/>
                <w:color w:val="000000" w:themeColor="text1"/>
              </w:rPr>
              <w:t xml:space="preserve">FDS </w:t>
            </w:r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운영</w:t>
            </w:r>
          </w:p>
          <w:p w14:paraId="6FE86617" w14:textId="77777777" w:rsidR="00E01159" w:rsidRPr="005D3FF0" w:rsidRDefault="00E01159" w:rsidP="005F685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(취소</w:t>
            </w:r>
            <w:r w:rsidRPr="005D3FF0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건수</w:t>
            </w:r>
            <w:r w:rsidRPr="005D3FF0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5D3FF0">
              <w:rPr>
                <w:rFonts w:ascii="맑은 고딕" w:eastAsia="맑은 고딕" w:hAnsi="맑은 고딕" w:hint="eastAsia"/>
                <w:color w:val="000000" w:themeColor="text1"/>
              </w:rPr>
              <w:t>포함)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41A173E5" w14:textId="77777777" w:rsidR="00E01159" w:rsidRPr="00A56926" w:rsidRDefault="00E01159" w:rsidP="005F6856">
            <w:pPr>
              <w:wordWrap/>
              <w:autoSpaceDE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A56926">
              <w:rPr>
                <w:rFonts w:ascii="맑은 고딕" w:eastAsia="맑은 고딕" w:hAnsi="맑은 고딕" w:hint="eastAsia"/>
                <w:color w:val="000000" w:themeColor="text1"/>
              </w:rPr>
              <w:t xml:space="preserve">- </w:t>
            </w:r>
            <w:proofErr w:type="gramStart"/>
            <w:r w:rsidRPr="00A56926">
              <w:rPr>
                <w:rFonts w:ascii="맑은 고딕" w:eastAsia="맑은 고딕" w:hAnsi="맑은 고딕" w:hint="eastAsia"/>
                <w:color w:val="000000" w:themeColor="text1"/>
              </w:rPr>
              <w:t>정액 :</w:t>
            </w:r>
            <w:proofErr w:type="gramEnd"/>
            <w:r w:rsidRPr="00A56926">
              <w:rPr>
                <w:rFonts w:ascii="맑은 고딕" w:eastAsia="맑은 고딕" w:hAnsi="맑은 고딕" w:hint="eastAsia"/>
                <w:color w:val="000000" w:themeColor="text1"/>
              </w:rPr>
              <w:t xml:space="preserve"> 월1백만원 + (Incoming 신판+현금서비스 매입 건수 * @105)</w:t>
            </w:r>
          </w:p>
          <w:p w14:paraId="69E7F5A0" w14:textId="77777777" w:rsidR="00E01159" w:rsidRPr="005D3FF0" w:rsidRDefault="00E01159" w:rsidP="005F685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color w:val="000000" w:themeColor="text1"/>
                <w:kern w:val="0"/>
                <w:szCs w:val="20"/>
              </w:rPr>
            </w:pPr>
            <w:r w:rsidRPr="00A56926">
              <w:rPr>
                <w:rFonts w:ascii="맑은 고딕" w:eastAsia="맑은 고딕" w:hAnsi="맑은 고딕" w:hint="eastAsia"/>
                <w:color w:val="000000" w:themeColor="text1"/>
              </w:rPr>
              <w:t>+ ((국내 신판+현금서비스 매입 건수) * @0.8)</w:t>
            </w:r>
          </w:p>
        </w:tc>
      </w:tr>
    </w:tbl>
    <w:p w14:paraId="16B21F0A" w14:textId="45B12489" w:rsidR="00790083" w:rsidRPr="00790083" w:rsidDel="00627F51" w:rsidRDefault="00790083" w:rsidP="00FC7127">
      <w:pPr>
        <w:pStyle w:val="a3"/>
        <w:spacing w:line="500" w:lineRule="exact"/>
        <w:rPr>
          <w:del w:id="0" w:author="김현호" w:date="2023-06-28T15:13:00Z"/>
          <w:rFonts w:ascii="맑은 고딕" w:eastAsia="맑은 고딕" w:hAnsi="맑은 고딕" w:hint="eastAsia"/>
          <w:b/>
          <w:bCs/>
          <w:color w:val="auto"/>
          <w:sz w:val="24"/>
          <w:szCs w:val="24"/>
          <w:lang w:val="en-US" w:eastAsia="ko-KR"/>
        </w:rPr>
      </w:pPr>
    </w:p>
    <w:p w14:paraId="5F5CF25F" w14:textId="77777777" w:rsidR="00275EF4" w:rsidRPr="0011573D" w:rsidRDefault="00275EF4" w:rsidP="00275EF4">
      <w:pPr>
        <w:pStyle w:val="a3"/>
        <w:spacing w:line="500" w:lineRule="exact"/>
        <w:rPr>
          <w:rFonts w:ascii="맑은 고딕" w:eastAsia="맑은 고딕" w:hAnsi="맑은 고딕"/>
          <w:b/>
          <w:bCs/>
          <w:color w:val="auto"/>
          <w:sz w:val="24"/>
          <w:szCs w:val="24"/>
        </w:rPr>
      </w:pPr>
      <w:r w:rsidRPr="00C92DE3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 xml:space="preserve">* </w:t>
      </w:r>
      <w:proofErr w:type="spellStart"/>
      <w:r w:rsidRPr="00C92DE3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>기타</w:t>
      </w:r>
      <w:proofErr w:type="spellEnd"/>
      <w:r w:rsidRPr="00C92DE3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 xml:space="preserve"> </w:t>
      </w:r>
      <w:proofErr w:type="spellStart"/>
      <w:r w:rsidRPr="00C92DE3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>업무처리와</w:t>
      </w:r>
      <w:proofErr w:type="spellEnd"/>
      <w:r w:rsidRPr="00C92DE3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 xml:space="preserve"> </w:t>
      </w:r>
      <w:proofErr w:type="spellStart"/>
      <w:r w:rsidRPr="00C92DE3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>관련하여</w:t>
      </w:r>
      <w:proofErr w:type="spellEnd"/>
      <w:r w:rsidRPr="00C92DE3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 xml:space="preserve"> </w:t>
      </w:r>
      <w:proofErr w:type="spellStart"/>
      <w:r w:rsidRPr="00C92DE3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>추가적으로</w:t>
      </w:r>
      <w:proofErr w:type="spellEnd"/>
      <w:r w:rsidRPr="00C92DE3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 xml:space="preserve"> </w:t>
      </w:r>
      <w:proofErr w:type="spellStart"/>
      <w:r w:rsidRPr="00C92DE3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>발생하는</w:t>
      </w:r>
      <w:proofErr w:type="spellEnd"/>
      <w:r w:rsidRPr="00C92DE3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 xml:space="preserve"> </w:t>
      </w:r>
      <w:proofErr w:type="spellStart"/>
      <w:r w:rsidRPr="00C92DE3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>수수료</w:t>
      </w:r>
      <w:proofErr w:type="spellEnd"/>
      <w:r w:rsidR="008C78D8">
        <w:rPr>
          <w:rFonts w:ascii="맑은 고딕" w:eastAsia="맑은 고딕" w:hAnsi="맑은 고딕" w:hint="eastAsia"/>
          <w:b/>
          <w:bCs/>
          <w:color w:val="auto"/>
          <w:sz w:val="24"/>
          <w:szCs w:val="24"/>
          <w:lang w:eastAsia="ko-KR"/>
        </w:rPr>
        <w:t xml:space="preserve"> 및 수수료에 대한 변경사항은</w:t>
      </w:r>
      <w:r w:rsidRPr="00C92DE3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 xml:space="preserve"> </w:t>
      </w:r>
      <w:proofErr w:type="spellStart"/>
      <w:r w:rsidRPr="00C92DE3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>공문으로</w:t>
      </w:r>
      <w:proofErr w:type="spellEnd"/>
      <w:r w:rsidRPr="00C92DE3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 xml:space="preserve"> </w:t>
      </w:r>
      <w:r w:rsidR="008C78D8">
        <w:rPr>
          <w:rFonts w:ascii="맑은 고딕" w:eastAsia="맑은 고딕" w:hAnsi="맑은 고딕" w:hint="eastAsia"/>
          <w:b/>
          <w:bCs/>
          <w:color w:val="auto"/>
          <w:sz w:val="24"/>
          <w:szCs w:val="24"/>
          <w:lang w:eastAsia="ko-KR"/>
        </w:rPr>
        <w:t>합의한다</w:t>
      </w:r>
    </w:p>
    <w:p w14:paraId="0BCAFCE8" w14:textId="77777777" w:rsidR="00CB2281" w:rsidRPr="0011573D" w:rsidRDefault="00CB2281" w:rsidP="00275EF4">
      <w:pPr>
        <w:pStyle w:val="a3"/>
        <w:spacing w:line="500" w:lineRule="exact"/>
        <w:rPr>
          <w:rFonts w:ascii="맑은 고딕" w:eastAsia="맑은 고딕" w:hAnsi="맑은 고딕"/>
          <w:b/>
          <w:bCs/>
          <w:color w:val="auto"/>
          <w:sz w:val="24"/>
          <w:szCs w:val="24"/>
        </w:rPr>
      </w:pPr>
    </w:p>
    <w:sectPr w:rsidR="00CB2281" w:rsidRPr="0011573D" w:rsidSect="00526C65">
      <w:footerReference w:type="default" r:id="rId8"/>
      <w:pgSz w:w="11906" w:h="16838"/>
      <w:pgMar w:top="1531" w:right="680" w:bottom="794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E116F" w14:textId="77777777" w:rsidR="0089079D" w:rsidRDefault="0089079D">
      <w:r>
        <w:separator/>
      </w:r>
    </w:p>
  </w:endnote>
  <w:endnote w:type="continuationSeparator" w:id="0">
    <w:p w14:paraId="2CF43A51" w14:textId="77777777" w:rsidR="0089079D" w:rsidRDefault="00890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6D859" w14:textId="559FE33E" w:rsidR="009C2989" w:rsidRDefault="009C2989" w:rsidP="00526C65">
    <w:pPr>
      <w:pStyle w:val="a6"/>
      <w:jc w:val="center"/>
    </w:pPr>
    <w:r>
      <w:rPr>
        <w:lang w:val="ko-KR"/>
      </w:rPr>
      <w:t xml:space="preserve">페이지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18566E" w:rsidRPr="0018566E">
      <w:rPr>
        <w:b/>
        <w:noProof/>
        <w:lang w:val="ko-KR"/>
      </w:rPr>
      <w:t>8</w:t>
    </w:r>
    <w:r>
      <w:rPr>
        <w:b/>
      </w:rPr>
      <w:fldChar w:fldCharType="end"/>
    </w:r>
    <w:r>
      <w:rPr>
        <w:lang w:val="ko-KR"/>
      </w:rPr>
      <w:t xml:space="preserve"> /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18566E" w:rsidRPr="0018566E">
      <w:rPr>
        <w:b/>
        <w:noProof/>
        <w:lang w:val="ko-KR"/>
      </w:rPr>
      <w:t>8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0A1AE" w14:textId="77777777" w:rsidR="0089079D" w:rsidRDefault="0089079D">
      <w:r>
        <w:separator/>
      </w:r>
    </w:p>
  </w:footnote>
  <w:footnote w:type="continuationSeparator" w:id="0">
    <w:p w14:paraId="28B334CF" w14:textId="77777777" w:rsidR="0089079D" w:rsidRDefault="00890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537E"/>
    <w:multiLevelType w:val="hybridMultilevel"/>
    <w:tmpl w:val="6BFADE62"/>
    <w:lvl w:ilvl="0" w:tplc="E3303478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3A7D70"/>
    <w:multiLevelType w:val="hybridMultilevel"/>
    <w:tmpl w:val="31364EA2"/>
    <w:lvl w:ilvl="0" w:tplc="1F42ABD8">
      <w:numFmt w:val="bullet"/>
      <w:lvlText w:val=""/>
      <w:lvlJc w:val="left"/>
      <w:pPr>
        <w:ind w:left="565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5" w:hanging="400"/>
      </w:pPr>
      <w:rPr>
        <w:rFonts w:ascii="Wingdings" w:hAnsi="Wingdings" w:hint="default"/>
      </w:rPr>
    </w:lvl>
  </w:abstractNum>
  <w:abstractNum w:abstractNumId="2" w15:restartNumberingAfterBreak="0">
    <w:nsid w:val="36732A70"/>
    <w:multiLevelType w:val="hybridMultilevel"/>
    <w:tmpl w:val="312E2502"/>
    <w:lvl w:ilvl="0" w:tplc="11D2FFBA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abstractNum w:abstractNumId="3" w15:restartNumberingAfterBreak="0">
    <w:nsid w:val="55B668F3"/>
    <w:multiLevelType w:val="hybridMultilevel"/>
    <w:tmpl w:val="6884318E"/>
    <w:lvl w:ilvl="0" w:tplc="A5622C36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abstractNum w:abstractNumId="4" w15:restartNumberingAfterBreak="0">
    <w:nsid w:val="58D23311"/>
    <w:multiLevelType w:val="hybridMultilevel"/>
    <w:tmpl w:val="00563C92"/>
    <w:lvl w:ilvl="0" w:tplc="6BD8DC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D9E370A"/>
    <w:multiLevelType w:val="hybridMultilevel"/>
    <w:tmpl w:val="993C3A26"/>
    <w:lvl w:ilvl="0" w:tplc="AD8C678A">
      <w:start w:val="5"/>
      <w:numFmt w:val="bullet"/>
      <w:lvlText w:val=""/>
      <w:lvlJc w:val="left"/>
      <w:pPr>
        <w:ind w:left="660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6" w15:restartNumberingAfterBreak="0">
    <w:nsid w:val="61D72FAA"/>
    <w:multiLevelType w:val="hybridMultilevel"/>
    <w:tmpl w:val="88E43190"/>
    <w:lvl w:ilvl="0" w:tplc="D1CC1BDE">
      <w:start w:val="1"/>
      <w:numFmt w:val="ganada"/>
      <w:lvlText w:val="%1)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7" w15:restartNumberingAfterBreak="0">
    <w:nsid w:val="771C31C3"/>
    <w:multiLevelType w:val="hybridMultilevel"/>
    <w:tmpl w:val="DB4EFB5C"/>
    <w:lvl w:ilvl="0" w:tplc="6D68B518">
      <w:start w:val="1"/>
      <w:numFmt w:val="decimal"/>
      <w:lvlText w:val="%1."/>
      <w:lvlJc w:val="left"/>
      <w:pPr>
        <w:ind w:left="585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김현호">
    <w15:presenceInfo w15:providerId="AD" w15:userId="S-1-5-21-1614295320-3567598168-3112436605-107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60A"/>
    <w:rsid w:val="0000457E"/>
    <w:rsid w:val="0000656A"/>
    <w:rsid w:val="00006F3B"/>
    <w:rsid w:val="00012B32"/>
    <w:rsid w:val="00014CB4"/>
    <w:rsid w:val="00014F28"/>
    <w:rsid w:val="00015129"/>
    <w:rsid w:val="00016035"/>
    <w:rsid w:val="0003067A"/>
    <w:rsid w:val="00033818"/>
    <w:rsid w:val="00033E0A"/>
    <w:rsid w:val="00034082"/>
    <w:rsid w:val="00034587"/>
    <w:rsid w:val="000378A2"/>
    <w:rsid w:val="00041CC2"/>
    <w:rsid w:val="00042B9D"/>
    <w:rsid w:val="00047A5B"/>
    <w:rsid w:val="000505A4"/>
    <w:rsid w:val="00050B51"/>
    <w:rsid w:val="000523E4"/>
    <w:rsid w:val="000546ED"/>
    <w:rsid w:val="00061D63"/>
    <w:rsid w:val="00062634"/>
    <w:rsid w:val="000721BC"/>
    <w:rsid w:val="00072205"/>
    <w:rsid w:val="0007678A"/>
    <w:rsid w:val="00077698"/>
    <w:rsid w:val="00080475"/>
    <w:rsid w:val="00086EF9"/>
    <w:rsid w:val="00087ACD"/>
    <w:rsid w:val="000A142F"/>
    <w:rsid w:val="000A6B00"/>
    <w:rsid w:val="000A73FA"/>
    <w:rsid w:val="000B0654"/>
    <w:rsid w:val="000B4212"/>
    <w:rsid w:val="000B494C"/>
    <w:rsid w:val="000B60D1"/>
    <w:rsid w:val="000B7990"/>
    <w:rsid w:val="000C0ABA"/>
    <w:rsid w:val="000C33CC"/>
    <w:rsid w:val="000D348A"/>
    <w:rsid w:val="000E0090"/>
    <w:rsid w:val="000E2992"/>
    <w:rsid w:val="000E56FC"/>
    <w:rsid w:val="000F2BCA"/>
    <w:rsid w:val="000F33BF"/>
    <w:rsid w:val="000F356E"/>
    <w:rsid w:val="000F5095"/>
    <w:rsid w:val="00102B8D"/>
    <w:rsid w:val="0010595A"/>
    <w:rsid w:val="00113514"/>
    <w:rsid w:val="00113B2D"/>
    <w:rsid w:val="0011573D"/>
    <w:rsid w:val="00116C19"/>
    <w:rsid w:val="00122EA6"/>
    <w:rsid w:val="001235A4"/>
    <w:rsid w:val="001261C7"/>
    <w:rsid w:val="001270CA"/>
    <w:rsid w:val="001273F1"/>
    <w:rsid w:val="001279E2"/>
    <w:rsid w:val="00130985"/>
    <w:rsid w:val="0013101C"/>
    <w:rsid w:val="001348F0"/>
    <w:rsid w:val="001350AE"/>
    <w:rsid w:val="00141523"/>
    <w:rsid w:val="0014761A"/>
    <w:rsid w:val="00155C5B"/>
    <w:rsid w:val="0015736B"/>
    <w:rsid w:val="001617AB"/>
    <w:rsid w:val="00162450"/>
    <w:rsid w:val="0016430B"/>
    <w:rsid w:val="00167C87"/>
    <w:rsid w:val="00167FA7"/>
    <w:rsid w:val="001725A2"/>
    <w:rsid w:val="00172E7E"/>
    <w:rsid w:val="0017320E"/>
    <w:rsid w:val="001751C7"/>
    <w:rsid w:val="0017661C"/>
    <w:rsid w:val="0018566E"/>
    <w:rsid w:val="00186493"/>
    <w:rsid w:val="001936B7"/>
    <w:rsid w:val="001A053D"/>
    <w:rsid w:val="001A5737"/>
    <w:rsid w:val="001A6C23"/>
    <w:rsid w:val="001A731D"/>
    <w:rsid w:val="001B0080"/>
    <w:rsid w:val="001B0301"/>
    <w:rsid w:val="001B2B29"/>
    <w:rsid w:val="001B7C58"/>
    <w:rsid w:val="001C027A"/>
    <w:rsid w:val="001C53C2"/>
    <w:rsid w:val="001C6524"/>
    <w:rsid w:val="001C6F18"/>
    <w:rsid w:val="001D1F42"/>
    <w:rsid w:val="001D4808"/>
    <w:rsid w:val="001E0AA6"/>
    <w:rsid w:val="001E2B01"/>
    <w:rsid w:val="001E5756"/>
    <w:rsid w:val="001E7E3C"/>
    <w:rsid w:val="001F04AA"/>
    <w:rsid w:val="001F2D98"/>
    <w:rsid w:val="001F38B4"/>
    <w:rsid w:val="001F6080"/>
    <w:rsid w:val="001F6AFA"/>
    <w:rsid w:val="00200277"/>
    <w:rsid w:val="00207F4C"/>
    <w:rsid w:val="002169E0"/>
    <w:rsid w:val="00217ADB"/>
    <w:rsid w:val="00222DA8"/>
    <w:rsid w:val="0023177A"/>
    <w:rsid w:val="002317BC"/>
    <w:rsid w:val="00233ABA"/>
    <w:rsid w:val="00233C3C"/>
    <w:rsid w:val="00233F48"/>
    <w:rsid w:val="0024118C"/>
    <w:rsid w:val="00241A6F"/>
    <w:rsid w:val="002434FF"/>
    <w:rsid w:val="00244FE4"/>
    <w:rsid w:val="0025177A"/>
    <w:rsid w:val="00252C1F"/>
    <w:rsid w:val="002543DD"/>
    <w:rsid w:val="002555DE"/>
    <w:rsid w:val="002606AE"/>
    <w:rsid w:val="0026468D"/>
    <w:rsid w:val="00272CDD"/>
    <w:rsid w:val="00273FE3"/>
    <w:rsid w:val="00275EF4"/>
    <w:rsid w:val="00283365"/>
    <w:rsid w:val="00283991"/>
    <w:rsid w:val="00286363"/>
    <w:rsid w:val="002868BC"/>
    <w:rsid w:val="002870B7"/>
    <w:rsid w:val="002877DF"/>
    <w:rsid w:val="002907FF"/>
    <w:rsid w:val="0029140B"/>
    <w:rsid w:val="002921A5"/>
    <w:rsid w:val="002929A7"/>
    <w:rsid w:val="002A021E"/>
    <w:rsid w:val="002A0E21"/>
    <w:rsid w:val="002A3479"/>
    <w:rsid w:val="002A4EA6"/>
    <w:rsid w:val="002A6139"/>
    <w:rsid w:val="002B1646"/>
    <w:rsid w:val="002C6F31"/>
    <w:rsid w:val="002D3209"/>
    <w:rsid w:val="002D3239"/>
    <w:rsid w:val="002D4408"/>
    <w:rsid w:val="002D4749"/>
    <w:rsid w:val="002D6D43"/>
    <w:rsid w:val="002E74A0"/>
    <w:rsid w:val="002F4161"/>
    <w:rsid w:val="002F5200"/>
    <w:rsid w:val="002F6799"/>
    <w:rsid w:val="002F7F01"/>
    <w:rsid w:val="00301768"/>
    <w:rsid w:val="0030180A"/>
    <w:rsid w:val="00314CF9"/>
    <w:rsid w:val="0031698E"/>
    <w:rsid w:val="003174EB"/>
    <w:rsid w:val="00317B69"/>
    <w:rsid w:val="003201BE"/>
    <w:rsid w:val="00325B94"/>
    <w:rsid w:val="003263D3"/>
    <w:rsid w:val="00326D19"/>
    <w:rsid w:val="003276F9"/>
    <w:rsid w:val="00336075"/>
    <w:rsid w:val="003434F9"/>
    <w:rsid w:val="00344AD4"/>
    <w:rsid w:val="003518AC"/>
    <w:rsid w:val="00354979"/>
    <w:rsid w:val="003552E8"/>
    <w:rsid w:val="00360D5B"/>
    <w:rsid w:val="0036109C"/>
    <w:rsid w:val="0036503A"/>
    <w:rsid w:val="00365ABB"/>
    <w:rsid w:val="0036719F"/>
    <w:rsid w:val="003716E4"/>
    <w:rsid w:val="00374E95"/>
    <w:rsid w:val="003776D0"/>
    <w:rsid w:val="0038036B"/>
    <w:rsid w:val="00381FF4"/>
    <w:rsid w:val="003826C5"/>
    <w:rsid w:val="00383A13"/>
    <w:rsid w:val="003847F9"/>
    <w:rsid w:val="0038500A"/>
    <w:rsid w:val="003864E3"/>
    <w:rsid w:val="00386737"/>
    <w:rsid w:val="0039255D"/>
    <w:rsid w:val="003925FC"/>
    <w:rsid w:val="003A336A"/>
    <w:rsid w:val="003B2F78"/>
    <w:rsid w:val="003C0188"/>
    <w:rsid w:val="003C1F11"/>
    <w:rsid w:val="003C5B44"/>
    <w:rsid w:val="003C6A01"/>
    <w:rsid w:val="003C6A96"/>
    <w:rsid w:val="003D0F46"/>
    <w:rsid w:val="003D546B"/>
    <w:rsid w:val="003D5A92"/>
    <w:rsid w:val="003E0432"/>
    <w:rsid w:val="003E0B12"/>
    <w:rsid w:val="003E6067"/>
    <w:rsid w:val="003E67D2"/>
    <w:rsid w:val="003F2FEC"/>
    <w:rsid w:val="003F7093"/>
    <w:rsid w:val="004031E2"/>
    <w:rsid w:val="00412DDA"/>
    <w:rsid w:val="00413616"/>
    <w:rsid w:val="00414531"/>
    <w:rsid w:val="004148B0"/>
    <w:rsid w:val="00416854"/>
    <w:rsid w:val="00417F3E"/>
    <w:rsid w:val="0043070B"/>
    <w:rsid w:val="004329E2"/>
    <w:rsid w:val="00432AB4"/>
    <w:rsid w:val="00434BA4"/>
    <w:rsid w:val="004379C5"/>
    <w:rsid w:val="00442349"/>
    <w:rsid w:val="00444460"/>
    <w:rsid w:val="00444BEE"/>
    <w:rsid w:val="00446467"/>
    <w:rsid w:val="00446BE6"/>
    <w:rsid w:val="0045379E"/>
    <w:rsid w:val="00457274"/>
    <w:rsid w:val="00477209"/>
    <w:rsid w:val="00480F1A"/>
    <w:rsid w:val="00491458"/>
    <w:rsid w:val="004A0669"/>
    <w:rsid w:val="004A2A8F"/>
    <w:rsid w:val="004A378F"/>
    <w:rsid w:val="004A38CE"/>
    <w:rsid w:val="004A51DA"/>
    <w:rsid w:val="004A57FC"/>
    <w:rsid w:val="004A7942"/>
    <w:rsid w:val="004B27EF"/>
    <w:rsid w:val="004B6ACD"/>
    <w:rsid w:val="004C1A2B"/>
    <w:rsid w:val="004C50F9"/>
    <w:rsid w:val="004E3AE3"/>
    <w:rsid w:val="004E5283"/>
    <w:rsid w:val="004E5B5D"/>
    <w:rsid w:val="004E7869"/>
    <w:rsid w:val="004F5ABE"/>
    <w:rsid w:val="00507E23"/>
    <w:rsid w:val="00507E5C"/>
    <w:rsid w:val="0051296E"/>
    <w:rsid w:val="005164A3"/>
    <w:rsid w:val="005173C2"/>
    <w:rsid w:val="00523A61"/>
    <w:rsid w:val="00525C1F"/>
    <w:rsid w:val="00526C65"/>
    <w:rsid w:val="00530E4A"/>
    <w:rsid w:val="005412A5"/>
    <w:rsid w:val="0054414A"/>
    <w:rsid w:val="005523C4"/>
    <w:rsid w:val="00553804"/>
    <w:rsid w:val="00553A0B"/>
    <w:rsid w:val="00553B28"/>
    <w:rsid w:val="005624E3"/>
    <w:rsid w:val="0056363A"/>
    <w:rsid w:val="00565BC6"/>
    <w:rsid w:val="00566D1B"/>
    <w:rsid w:val="00570317"/>
    <w:rsid w:val="0057714C"/>
    <w:rsid w:val="00577563"/>
    <w:rsid w:val="00584F13"/>
    <w:rsid w:val="005861C3"/>
    <w:rsid w:val="005910A6"/>
    <w:rsid w:val="00594DDD"/>
    <w:rsid w:val="00595A69"/>
    <w:rsid w:val="005972D6"/>
    <w:rsid w:val="00597815"/>
    <w:rsid w:val="00597A56"/>
    <w:rsid w:val="005A602A"/>
    <w:rsid w:val="005A7119"/>
    <w:rsid w:val="005B6198"/>
    <w:rsid w:val="005B647E"/>
    <w:rsid w:val="005B652B"/>
    <w:rsid w:val="005C1BC1"/>
    <w:rsid w:val="005C5726"/>
    <w:rsid w:val="005C6CFA"/>
    <w:rsid w:val="005D6581"/>
    <w:rsid w:val="005E44ED"/>
    <w:rsid w:val="005E4557"/>
    <w:rsid w:val="005E6188"/>
    <w:rsid w:val="00604B05"/>
    <w:rsid w:val="00610731"/>
    <w:rsid w:val="0061146B"/>
    <w:rsid w:val="00613322"/>
    <w:rsid w:val="00615A0E"/>
    <w:rsid w:val="00617576"/>
    <w:rsid w:val="006201E6"/>
    <w:rsid w:val="0062448C"/>
    <w:rsid w:val="00625A51"/>
    <w:rsid w:val="00625D58"/>
    <w:rsid w:val="006263D5"/>
    <w:rsid w:val="00627F51"/>
    <w:rsid w:val="00630131"/>
    <w:rsid w:val="00636D47"/>
    <w:rsid w:val="00640477"/>
    <w:rsid w:val="00641934"/>
    <w:rsid w:val="0064404E"/>
    <w:rsid w:val="0064664F"/>
    <w:rsid w:val="00646651"/>
    <w:rsid w:val="00647A1C"/>
    <w:rsid w:val="00650591"/>
    <w:rsid w:val="006527AE"/>
    <w:rsid w:val="00660DB1"/>
    <w:rsid w:val="00660E07"/>
    <w:rsid w:val="00661763"/>
    <w:rsid w:val="006651E3"/>
    <w:rsid w:val="00680106"/>
    <w:rsid w:val="00681ADD"/>
    <w:rsid w:val="00685218"/>
    <w:rsid w:val="00685ECA"/>
    <w:rsid w:val="00686FF3"/>
    <w:rsid w:val="006870C8"/>
    <w:rsid w:val="00690666"/>
    <w:rsid w:val="00693FB9"/>
    <w:rsid w:val="00696DDD"/>
    <w:rsid w:val="006979BC"/>
    <w:rsid w:val="006A0169"/>
    <w:rsid w:val="006A24B9"/>
    <w:rsid w:val="006A405F"/>
    <w:rsid w:val="006A5CF3"/>
    <w:rsid w:val="006A6A9D"/>
    <w:rsid w:val="006B1E40"/>
    <w:rsid w:val="006B2A70"/>
    <w:rsid w:val="006B3F0C"/>
    <w:rsid w:val="006B4BD2"/>
    <w:rsid w:val="006B68E7"/>
    <w:rsid w:val="006B73D3"/>
    <w:rsid w:val="006C0B70"/>
    <w:rsid w:val="006C2C69"/>
    <w:rsid w:val="006C3A59"/>
    <w:rsid w:val="006C3B6A"/>
    <w:rsid w:val="006C5993"/>
    <w:rsid w:val="006C59D6"/>
    <w:rsid w:val="006D2257"/>
    <w:rsid w:val="006E04D0"/>
    <w:rsid w:val="006F5FF3"/>
    <w:rsid w:val="006F6FE3"/>
    <w:rsid w:val="00702272"/>
    <w:rsid w:val="00715E44"/>
    <w:rsid w:val="00723D27"/>
    <w:rsid w:val="00724663"/>
    <w:rsid w:val="00725D05"/>
    <w:rsid w:val="00726B7E"/>
    <w:rsid w:val="007272DF"/>
    <w:rsid w:val="00734032"/>
    <w:rsid w:val="007363D3"/>
    <w:rsid w:val="00740896"/>
    <w:rsid w:val="00741D59"/>
    <w:rsid w:val="00746553"/>
    <w:rsid w:val="00746580"/>
    <w:rsid w:val="00756731"/>
    <w:rsid w:val="007615ED"/>
    <w:rsid w:val="00762234"/>
    <w:rsid w:val="00763437"/>
    <w:rsid w:val="00763F31"/>
    <w:rsid w:val="0076730E"/>
    <w:rsid w:val="007679E9"/>
    <w:rsid w:val="00772364"/>
    <w:rsid w:val="0077285C"/>
    <w:rsid w:val="007769C9"/>
    <w:rsid w:val="00777903"/>
    <w:rsid w:val="00783486"/>
    <w:rsid w:val="00790083"/>
    <w:rsid w:val="00791344"/>
    <w:rsid w:val="00794A70"/>
    <w:rsid w:val="00795D5E"/>
    <w:rsid w:val="00796F70"/>
    <w:rsid w:val="007A0570"/>
    <w:rsid w:val="007A4CCD"/>
    <w:rsid w:val="007A550D"/>
    <w:rsid w:val="007B4496"/>
    <w:rsid w:val="007B4667"/>
    <w:rsid w:val="007B4C2F"/>
    <w:rsid w:val="007B5F8E"/>
    <w:rsid w:val="007B74FA"/>
    <w:rsid w:val="007C6680"/>
    <w:rsid w:val="007C70EB"/>
    <w:rsid w:val="007C757B"/>
    <w:rsid w:val="007C769D"/>
    <w:rsid w:val="007D3831"/>
    <w:rsid w:val="007D7AB9"/>
    <w:rsid w:val="007E1607"/>
    <w:rsid w:val="007E4A85"/>
    <w:rsid w:val="007E5A82"/>
    <w:rsid w:val="007E5D38"/>
    <w:rsid w:val="007E69F4"/>
    <w:rsid w:val="007E70EC"/>
    <w:rsid w:val="007F4D6A"/>
    <w:rsid w:val="00804BB5"/>
    <w:rsid w:val="00811A72"/>
    <w:rsid w:val="008179A3"/>
    <w:rsid w:val="00817E88"/>
    <w:rsid w:val="00820315"/>
    <w:rsid w:val="00820ACA"/>
    <w:rsid w:val="00821654"/>
    <w:rsid w:val="0082547A"/>
    <w:rsid w:val="00826580"/>
    <w:rsid w:val="008342B5"/>
    <w:rsid w:val="008377FF"/>
    <w:rsid w:val="0084360A"/>
    <w:rsid w:val="0084412B"/>
    <w:rsid w:val="0084649B"/>
    <w:rsid w:val="00852CFE"/>
    <w:rsid w:val="00852DD1"/>
    <w:rsid w:val="00856D54"/>
    <w:rsid w:val="00856E60"/>
    <w:rsid w:val="008643CD"/>
    <w:rsid w:val="0087137C"/>
    <w:rsid w:val="00873B3E"/>
    <w:rsid w:val="008741EF"/>
    <w:rsid w:val="00874821"/>
    <w:rsid w:val="00880915"/>
    <w:rsid w:val="00881034"/>
    <w:rsid w:val="00882A62"/>
    <w:rsid w:val="00882F65"/>
    <w:rsid w:val="0089079D"/>
    <w:rsid w:val="0089133C"/>
    <w:rsid w:val="00891F15"/>
    <w:rsid w:val="0089387A"/>
    <w:rsid w:val="008946EF"/>
    <w:rsid w:val="008951B8"/>
    <w:rsid w:val="008A628C"/>
    <w:rsid w:val="008B16C0"/>
    <w:rsid w:val="008B41E8"/>
    <w:rsid w:val="008B77BA"/>
    <w:rsid w:val="008B78B8"/>
    <w:rsid w:val="008C0BD5"/>
    <w:rsid w:val="008C35E7"/>
    <w:rsid w:val="008C53DA"/>
    <w:rsid w:val="008C78D8"/>
    <w:rsid w:val="008D05FB"/>
    <w:rsid w:val="008D28D4"/>
    <w:rsid w:val="008D2F02"/>
    <w:rsid w:val="008D62E8"/>
    <w:rsid w:val="008D6EA3"/>
    <w:rsid w:val="008E247E"/>
    <w:rsid w:val="008E2520"/>
    <w:rsid w:val="008E3385"/>
    <w:rsid w:val="008E4A3D"/>
    <w:rsid w:val="008E5022"/>
    <w:rsid w:val="008F5E44"/>
    <w:rsid w:val="00902D49"/>
    <w:rsid w:val="009063F1"/>
    <w:rsid w:val="0091109F"/>
    <w:rsid w:val="00911FB6"/>
    <w:rsid w:val="009121B1"/>
    <w:rsid w:val="00913820"/>
    <w:rsid w:val="00914DC4"/>
    <w:rsid w:val="009150AF"/>
    <w:rsid w:val="0091638F"/>
    <w:rsid w:val="00916A72"/>
    <w:rsid w:val="0092394A"/>
    <w:rsid w:val="0092748F"/>
    <w:rsid w:val="009278E3"/>
    <w:rsid w:val="00932DFC"/>
    <w:rsid w:val="0093304F"/>
    <w:rsid w:val="00945F5B"/>
    <w:rsid w:val="00951062"/>
    <w:rsid w:val="009511D2"/>
    <w:rsid w:val="00955528"/>
    <w:rsid w:val="00955BCF"/>
    <w:rsid w:val="009655DD"/>
    <w:rsid w:val="00967ABA"/>
    <w:rsid w:val="00977CD8"/>
    <w:rsid w:val="00977F94"/>
    <w:rsid w:val="009830F5"/>
    <w:rsid w:val="009837A3"/>
    <w:rsid w:val="00984214"/>
    <w:rsid w:val="00994B5F"/>
    <w:rsid w:val="00994EF7"/>
    <w:rsid w:val="00995694"/>
    <w:rsid w:val="009956ED"/>
    <w:rsid w:val="009A46A3"/>
    <w:rsid w:val="009A537C"/>
    <w:rsid w:val="009A5EBC"/>
    <w:rsid w:val="009A5FD0"/>
    <w:rsid w:val="009B0550"/>
    <w:rsid w:val="009B0EAB"/>
    <w:rsid w:val="009B116F"/>
    <w:rsid w:val="009B12A0"/>
    <w:rsid w:val="009B75E9"/>
    <w:rsid w:val="009C01E6"/>
    <w:rsid w:val="009C0FEE"/>
    <w:rsid w:val="009C2989"/>
    <w:rsid w:val="009C5CEF"/>
    <w:rsid w:val="009D0A45"/>
    <w:rsid w:val="009D76B4"/>
    <w:rsid w:val="009F3B53"/>
    <w:rsid w:val="009F4EE2"/>
    <w:rsid w:val="009F6333"/>
    <w:rsid w:val="00A12142"/>
    <w:rsid w:val="00A13DED"/>
    <w:rsid w:val="00A16813"/>
    <w:rsid w:val="00A2156B"/>
    <w:rsid w:val="00A23F44"/>
    <w:rsid w:val="00A23F8C"/>
    <w:rsid w:val="00A25998"/>
    <w:rsid w:val="00A30D4B"/>
    <w:rsid w:val="00A32CC4"/>
    <w:rsid w:val="00A34700"/>
    <w:rsid w:val="00A40384"/>
    <w:rsid w:val="00A46204"/>
    <w:rsid w:val="00A51DC4"/>
    <w:rsid w:val="00A52C4C"/>
    <w:rsid w:val="00A57CC3"/>
    <w:rsid w:val="00A71B9D"/>
    <w:rsid w:val="00A738C8"/>
    <w:rsid w:val="00A746E6"/>
    <w:rsid w:val="00A8006B"/>
    <w:rsid w:val="00A8096B"/>
    <w:rsid w:val="00A84A4B"/>
    <w:rsid w:val="00A85834"/>
    <w:rsid w:val="00A85EDF"/>
    <w:rsid w:val="00A86F04"/>
    <w:rsid w:val="00A922C3"/>
    <w:rsid w:val="00A96EB7"/>
    <w:rsid w:val="00AA163E"/>
    <w:rsid w:val="00AB03F4"/>
    <w:rsid w:val="00AB6624"/>
    <w:rsid w:val="00AC01A0"/>
    <w:rsid w:val="00AC289E"/>
    <w:rsid w:val="00AC532F"/>
    <w:rsid w:val="00AC6B66"/>
    <w:rsid w:val="00AC79F8"/>
    <w:rsid w:val="00AD1556"/>
    <w:rsid w:val="00AD21BA"/>
    <w:rsid w:val="00AD55B6"/>
    <w:rsid w:val="00AD74E5"/>
    <w:rsid w:val="00AD7B98"/>
    <w:rsid w:val="00AE16E8"/>
    <w:rsid w:val="00AE610B"/>
    <w:rsid w:val="00B02D20"/>
    <w:rsid w:val="00B110EA"/>
    <w:rsid w:val="00B11509"/>
    <w:rsid w:val="00B11FA5"/>
    <w:rsid w:val="00B2083E"/>
    <w:rsid w:val="00B20E38"/>
    <w:rsid w:val="00B21FD4"/>
    <w:rsid w:val="00B35602"/>
    <w:rsid w:val="00B370E1"/>
    <w:rsid w:val="00B371B4"/>
    <w:rsid w:val="00B44DEC"/>
    <w:rsid w:val="00B47959"/>
    <w:rsid w:val="00B47C34"/>
    <w:rsid w:val="00B52169"/>
    <w:rsid w:val="00B6092D"/>
    <w:rsid w:val="00B60C91"/>
    <w:rsid w:val="00B663E5"/>
    <w:rsid w:val="00B71C8B"/>
    <w:rsid w:val="00B76206"/>
    <w:rsid w:val="00B805FA"/>
    <w:rsid w:val="00B8090A"/>
    <w:rsid w:val="00B859BF"/>
    <w:rsid w:val="00B928FD"/>
    <w:rsid w:val="00B94494"/>
    <w:rsid w:val="00BA2AD3"/>
    <w:rsid w:val="00BA36EA"/>
    <w:rsid w:val="00BB1846"/>
    <w:rsid w:val="00BB4E1F"/>
    <w:rsid w:val="00BD00E6"/>
    <w:rsid w:val="00BD1CC6"/>
    <w:rsid w:val="00BD2095"/>
    <w:rsid w:val="00BD799C"/>
    <w:rsid w:val="00BD7EFC"/>
    <w:rsid w:val="00BE268D"/>
    <w:rsid w:val="00BE2EA4"/>
    <w:rsid w:val="00BF1969"/>
    <w:rsid w:val="00BF6434"/>
    <w:rsid w:val="00BF6FB9"/>
    <w:rsid w:val="00BF7521"/>
    <w:rsid w:val="00C0033C"/>
    <w:rsid w:val="00C00596"/>
    <w:rsid w:val="00C04547"/>
    <w:rsid w:val="00C04956"/>
    <w:rsid w:val="00C04AA0"/>
    <w:rsid w:val="00C12A8A"/>
    <w:rsid w:val="00C15F5F"/>
    <w:rsid w:val="00C23722"/>
    <w:rsid w:val="00C245EA"/>
    <w:rsid w:val="00C262A3"/>
    <w:rsid w:val="00C32CCE"/>
    <w:rsid w:val="00C34CA2"/>
    <w:rsid w:val="00C3518A"/>
    <w:rsid w:val="00C36934"/>
    <w:rsid w:val="00C37CEB"/>
    <w:rsid w:val="00C40564"/>
    <w:rsid w:val="00C40826"/>
    <w:rsid w:val="00C40987"/>
    <w:rsid w:val="00C42F90"/>
    <w:rsid w:val="00C43F9F"/>
    <w:rsid w:val="00C5286C"/>
    <w:rsid w:val="00C528A4"/>
    <w:rsid w:val="00C53C89"/>
    <w:rsid w:val="00C63C28"/>
    <w:rsid w:val="00C679B7"/>
    <w:rsid w:val="00C70279"/>
    <w:rsid w:val="00C70436"/>
    <w:rsid w:val="00C742D5"/>
    <w:rsid w:val="00C74BC4"/>
    <w:rsid w:val="00C827AE"/>
    <w:rsid w:val="00C8663D"/>
    <w:rsid w:val="00C871E4"/>
    <w:rsid w:val="00C90164"/>
    <w:rsid w:val="00C91BD1"/>
    <w:rsid w:val="00C91C81"/>
    <w:rsid w:val="00C92951"/>
    <w:rsid w:val="00C92DE3"/>
    <w:rsid w:val="00C96689"/>
    <w:rsid w:val="00CA36F8"/>
    <w:rsid w:val="00CA3793"/>
    <w:rsid w:val="00CA7D6C"/>
    <w:rsid w:val="00CB2281"/>
    <w:rsid w:val="00CB3184"/>
    <w:rsid w:val="00CB7492"/>
    <w:rsid w:val="00CC65A5"/>
    <w:rsid w:val="00CC7BAE"/>
    <w:rsid w:val="00CC7E60"/>
    <w:rsid w:val="00CD244F"/>
    <w:rsid w:val="00CD7C56"/>
    <w:rsid w:val="00CE11C4"/>
    <w:rsid w:val="00CE2D47"/>
    <w:rsid w:val="00CE31C5"/>
    <w:rsid w:val="00CF0E2E"/>
    <w:rsid w:val="00CF1063"/>
    <w:rsid w:val="00CF37E9"/>
    <w:rsid w:val="00D0335D"/>
    <w:rsid w:val="00D03F10"/>
    <w:rsid w:val="00D0466C"/>
    <w:rsid w:val="00D113E1"/>
    <w:rsid w:val="00D140B7"/>
    <w:rsid w:val="00D23630"/>
    <w:rsid w:val="00D249F2"/>
    <w:rsid w:val="00D2712D"/>
    <w:rsid w:val="00D343FA"/>
    <w:rsid w:val="00D36141"/>
    <w:rsid w:val="00D37408"/>
    <w:rsid w:val="00D41941"/>
    <w:rsid w:val="00D44A62"/>
    <w:rsid w:val="00D45BCC"/>
    <w:rsid w:val="00D46A30"/>
    <w:rsid w:val="00D52723"/>
    <w:rsid w:val="00D53E25"/>
    <w:rsid w:val="00D56512"/>
    <w:rsid w:val="00D56CF6"/>
    <w:rsid w:val="00D57545"/>
    <w:rsid w:val="00D603B1"/>
    <w:rsid w:val="00D655B0"/>
    <w:rsid w:val="00D71590"/>
    <w:rsid w:val="00D75FC6"/>
    <w:rsid w:val="00D778AE"/>
    <w:rsid w:val="00D80D50"/>
    <w:rsid w:val="00D83308"/>
    <w:rsid w:val="00D84C08"/>
    <w:rsid w:val="00D85786"/>
    <w:rsid w:val="00D9143F"/>
    <w:rsid w:val="00D937DC"/>
    <w:rsid w:val="00D97C6D"/>
    <w:rsid w:val="00DA4917"/>
    <w:rsid w:val="00DA628A"/>
    <w:rsid w:val="00DB6C2E"/>
    <w:rsid w:val="00DC15D9"/>
    <w:rsid w:val="00DC2D10"/>
    <w:rsid w:val="00DD0C4C"/>
    <w:rsid w:val="00DD21DB"/>
    <w:rsid w:val="00DD284B"/>
    <w:rsid w:val="00DD6D74"/>
    <w:rsid w:val="00DE1738"/>
    <w:rsid w:val="00DE495E"/>
    <w:rsid w:val="00DE73F6"/>
    <w:rsid w:val="00DF3F4C"/>
    <w:rsid w:val="00DF4520"/>
    <w:rsid w:val="00DF463B"/>
    <w:rsid w:val="00DF5B3E"/>
    <w:rsid w:val="00DF69EF"/>
    <w:rsid w:val="00E01159"/>
    <w:rsid w:val="00E02766"/>
    <w:rsid w:val="00E030A8"/>
    <w:rsid w:val="00E04B37"/>
    <w:rsid w:val="00E10AEA"/>
    <w:rsid w:val="00E30655"/>
    <w:rsid w:val="00E31E62"/>
    <w:rsid w:val="00E33658"/>
    <w:rsid w:val="00E337EB"/>
    <w:rsid w:val="00E36276"/>
    <w:rsid w:val="00E46F0A"/>
    <w:rsid w:val="00E52877"/>
    <w:rsid w:val="00E55776"/>
    <w:rsid w:val="00E62D65"/>
    <w:rsid w:val="00E67145"/>
    <w:rsid w:val="00E7798A"/>
    <w:rsid w:val="00E827BB"/>
    <w:rsid w:val="00E83FB6"/>
    <w:rsid w:val="00E847F8"/>
    <w:rsid w:val="00E857D0"/>
    <w:rsid w:val="00E8688E"/>
    <w:rsid w:val="00E914C3"/>
    <w:rsid w:val="00E91EAF"/>
    <w:rsid w:val="00E948EF"/>
    <w:rsid w:val="00EA100F"/>
    <w:rsid w:val="00EA3B9C"/>
    <w:rsid w:val="00EB176C"/>
    <w:rsid w:val="00EC0AB3"/>
    <w:rsid w:val="00EC199A"/>
    <w:rsid w:val="00EC1E47"/>
    <w:rsid w:val="00EC3073"/>
    <w:rsid w:val="00EC30A3"/>
    <w:rsid w:val="00ED258E"/>
    <w:rsid w:val="00ED30BB"/>
    <w:rsid w:val="00ED5EA7"/>
    <w:rsid w:val="00EE2F8B"/>
    <w:rsid w:val="00EE3197"/>
    <w:rsid w:val="00EE75F7"/>
    <w:rsid w:val="00EE7A0B"/>
    <w:rsid w:val="00EF4682"/>
    <w:rsid w:val="00EF757E"/>
    <w:rsid w:val="00F03566"/>
    <w:rsid w:val="00F0467B"/>
    <w:rsid w:val="00F07EB2"/>
    <w:rsid w:val="00F136A0"/>
    <w:rsid w:val="00F203D9"/>
    <w:rsid w:val="00F275E7"/>
    <w:rsid w:val="00F32EF2"/>
    <w:rsid w:val="00F332A6"/>
    <w:rsid w:val="00F35D2A"/>
    <w:rsid w:val="00F379BC"/>
    <w:rsid w:val="00F42905"/>
    <w:rsid w:val="00F42BE4"/>
    <w:rsid w:val="00F44669"/>
    <w:rsid w:val="00F527AD"/>
    <w:rsid w:val="00F527B4"/>
    <w:rsid w:val="00F52F32"/>
    <w:rsid w:val="00F575E1"/>
    <w:rsid w:val="00F67F50"/>
    <w:rsid w:val="00F7266C"/>
    <w:rsid w:val="00F7573F"/>
    <w:rsid w:val="00F765EF"/>
    <w:rsid w:val="00F76C5A"/>
    <w:rsid w:val="00F8005C"/>
    <w:rsid w:val="00F829A3"/>
    <w:rsid w:val="00F86AD4"/>
    <w:rsid w:val="00F91520"/>
    <w:rsid w:val="00F94326"/>
    <w:rsid w:val="00F973BE"/>
    <w:rsid w:val="00FA28AF"/>
    <w:rsid w:val="00FA2CDE"/>
    <w:rsid w:val="00FA5201"/>
    <w:rsid w:val="00FA761D"/>
    <w:rsid w:val="00FA7AF8"/>
    <w:rsid w:val="00FB02FE"/>
    <w:rsid w:val="00FC03AA"/>
    <w:rsid w:val="00FC48A2"/>
    <w:rsid w:val="00FC7127"/>
    <w:rsid w:val="00FE3CE1"/>
    <w:rsid w:val="00FE75B7"/>
    <w:rsid w:val="00FE795C"/>
    <w:rsid w:val="00FF0D32"/>
    <w:rsid w:val="00FF1111"/>
    <w:rsid w:val="00FF1C1B"/>
    <w:rsid w:val="00FF2C60"/>
    <w:rsid w:val="00FF461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9C3DF8"/>
  <w15:chartTrackingRefBased/>
  <w15:docId w15:val="{E3EBC92D-D059-4E5A-BEBF-9EBF8614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05C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semiHidden/>
    <w:rsid w:val="002868BC"/>
    <w:pPr>
      <w:wordWrap/>
      <w:adjustRightInd w:val="0"/>
      <w:spacing w:line="307" w:lineRule="atLeast"/>
      <w:jc w:val="left"/>
    </w:pPr>
    <w:rPr>
      <w:rFonts w:hAnsi="바탕"/>
      <w:color w:val="000000"/>
      <w:kern w:val="0"/>
      <w:sz w:val="19"/>
      <w:szCs w:val="19"/>
      <w:lang w:val="x-none" w:eastAsia="x-none"/>
    </w:rPr>
  </w:style>
  <w:style w:type="paragraph" w:styleId="a4">
    <w:name w:val="Balloon Text"/>
    <w:basedOn w:val="a"/>
    <w:semiHidden/>
    <w:rsid w:val="002868BC"/>
    <w:rPr>
      <w:rFonts w:ascii="Arial" w:eastAsia="돋움" w:hAnsi="Arial"/>
      <w:sz w:val="18"/>
      <w:szCs w:val="18"/>
    </w:rPr>
  </w:style>
  <w:style w:type="paragraph" w:styleId="a5">
    <w:name w:val="header"/>
    <w:basedOn w:val="a"/>
    <w:semiHidden/>
    <w:rsid w:val="002868BC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semiHidden/>
    <w:rsid w:val="002868BC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본문 Char"/>
    <w:link w:val="a3"/>
    <w:semiHidden/>
    <w:rsid w:val="0084412B"/>
    <w:rPr>
      <w:rFonts w:ascii="바탕" w:hAnsi="바탕"/>
      <w:color w:val="000000"/>
      <w:sz w:val="19"/>
      <w:szCs w:val="19"/>
    </w:rPr>
  </w:style>
  <w:style w:type="paragraph" w:styleId="a7">
    <w:name w:val="List Paragraph"/>
    <w:basedOn w:val="a"/>
    <w:uiPriority w:val="34"/>
    <w:qFormat/>
    <w:rsid w:val="00625D58"/>
    <w:pPr>
      <w:spacing w:after="200" w:line="276" w:lineRule="auto"/>
      <w:ind w:leftChars="400" w:left="800"/>
    </w:pPr>
    <w:rPr>
      <w:rFonts w:ascii="맑은 고딕" w:eastAsia="맑은 고딕" w:hAnsi="맑은 고딕"/>
      <w:szCs w:val="22"/>
    </w:rPr>
  </w:style>
  <w:style w:type="table" w:styleId="a8">
    <w:name w:val="Table Grid"/>
    <w:basedOn w:val="a1"/>
    <w:uiPriority w:val="59"/>
    <w:rsid w:val="006B2A70"/>
    <w:rPr>
      <w:rFonts w:ascii="맑은 고딕" w:eastAsia="맑은 고딕" w:hAnsi="맑은 고딕"/>
      <w:kern w:val="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Date"/>
    <w:basedOn w:val="a"/>
    <w:next w:val="a"/>
    <w:link w:val="Char0"/>
    <w:uiPriority w:val="99"/>
    <w:semiHidden/>
    <w:unhideWhenUsed/>
    <w:rsid w:val="00C90164"/>
    <w:rPr>
      <w:lang w:val="x-none" w:eastAsia="x-none"/>
    </w:rPr>
  </w:style>
  <w:style w:type="character" w:customStyle="1" w:styleId="Char0">
    <w:name w:val="날짜 Char"/>
    <w:link w:val="a9"/>
    <w:uiPriority w:val="99"/>
    <w:semiHidden/>
    <w:rsid w:val="00C90164"/>
    <w:rPr>
      <w:rFonts w:ascii="바탕"/>
      <w:kern w:val="2"/>
      <w:szCs w:val="24"/>
    </w:rPr>
  </w:style>
  <w:style w:type="paragraph" w:styleId="aa">
    <w:name w:val="Revision"/>
    <w:hidden/>
    <w:uiPriority w:val="99"/>
    <w:semiHidden/>
    <w:rsid w:val="009830F5"/>
    <w:rPr>
      <w:rFonts w:ascii="바탕"/>
      <w:kern w:val="2"/>
      <w:szCs w:val="24"/>
    </w:rPr>
  </w:style>
  <w:style w:type="character" w:styleId="ab">
    <w:name w:val="annotation reference"/>
    <w:uiPriority w:val="99"/>
    <w:semiHidden/>
    <w:unhideWhenUsed/>
    <w:rsid w:val="00CD244F"/>
    <w:rPr>
      <w:sz w:val="18"/>
      <w:szCs w:val="18"/>
    </w:rPr>
  </w:style>
  <w:style w:type="paragraph" w:styleId="ac">
    <w:name w:val="annotation text"/>
    <w:basedOn w:val="a"/>
    <w:link w:val="Char1"/>
    <w:uiPriority w:val="99"/>
    <w:unhideWhenUsed/>
    <w:rsid w:val="00CD244F"/>
    <w:pPr>
      <w:jc w:val="left"/>
    </w:pPr>
  </w:style>
  <w:style w:type="character" w:customStyle="1" w:styleId="Char1">
    <w:name w:val="메모 텍스트 Char"/>
    <w:link w:val="ac"/>
    <w:uiPriority w:val="99"/>
    <w:rsid w:val="00CD244F"/>
    <w:rPr>
      <w:rFonts w:ascii="바탕"/>
      <w:kern w:val="2"/>
      <w:szCs w:val="24"/>
    </w:rPr>
  </w:style>
  <w:style w:type="paragraph" w:styleId="ad">
    <w:name w:val="annotation subject"/>
    <w:basedOn w:val="ac"/>
    <w:next w:val="ac"/>
    <w:link w:val="Char2"/>
    <w:uiPriority w:val="99"/>
    <w:semiHidden/>
    <w:unhideWhenUsed/>
    <w:rsid w:val="00CD244F"/>
    <w:rPr>
      <w:b/>
      <w:bCs/>
    </w:rPr>
  </w:style>
  <w:style w:type="character" w:customStyle="1" w:styleId="Char2">
    <w:name w:val="메모 주제 Char"/>
    <w:link w:val="ad"/>
    <w:uiPriority w:val="99"/>
    <w:semiHidden/>
    <w:rsid w:val="00CD244F"/>
    <w:rPr>
      <w:rFonts w:ascii="바탕"/>
      <w:b/>
      <w:bCs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07C21-C82A-4164-A51E-627EF2A57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업무제휴 약정서</vt:lpstr>
    </vt:vector>
  </TitlesOfParts>
  <Company>BCCARD</Company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업무제휴 약정서</dc:title>
  <dc:subject/>
  <dc:creator>BC</dc:creator>
  <cp:keywords/>
  <cp:lastModifiedBy>김현호</cp:lastModifiedBy>
  <cp:revision>3</cp:revision>
  <cp:lastPrinted>2021-04-08T00:31:00Z</cp:lastPrinted>
  <dcterms:created xsi:type="dcterms:W3CDTF">2023-06-27T08:42:00Z</dcterms:created>
  <dcterms:modified xsi:type="dcterms:W3CDTF">2023-06-28T06:13:00Z</dcterms:modified>
</cp:coreProperties>
</file>